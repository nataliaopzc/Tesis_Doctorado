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45E3" w:rsidRDefault="009845E3">
      <w:pPr>
        <w:pStyle w:val="Ttulo"/>
        <w:sectPr w:rsidR="009845E3">
          <w:headerReference w:type="default" r:id="rId8"/>
          <w:footerReference w:type="default" r:id="rId9"/>
          <w:headerReference w:type="first" r:id="rId10"/>
          <w:pgSz w:w="12240" w:h="15840"/>
          <w:pgMar w:top="1440" w:right="1440" w:bottom="1440" w:left="1440" w:header="432" w:footer="720" w:gutter="0"/>
          <w:pgNumType w:start="1"/>
          <w:cols w:space="720"/>
        </w:sectPr>
      </w:pPr>
    </w:p>
    <w:p w14:paraId="00000002" w14:textId="77777777" w:rsidR="009845E3" w:rsidRDefault="00000000">
      <w:pPr>
        <w:pStyle w:val="Ttulo"/>
      </w:pPr>
      <w:r>
        <w:t>Sensitivity of atmospheric carbon dioxide to dust iron</w:t>
      </w:r>
    </w:p>
    <w:p w14:paraId="00000003" w14:textId="77777777" w:rsidR="009845E3" w:rsidRDefault="00000000">
      <w:pPr>
        <w:pStyle w:val="Ttulo"/>
      </w:pPr>
      <w:r>
        <w:t>solubility during the last glacial-interglacial cycle</w:t>
      </w:r>
    </w:p>
    <w:p w14:paraId="00000004" w14:textId="77777777" w:rsidR="009845E3" w:rsidRDefault="00000000">
      <w:pPr>
        <w:pBdr>
          <w:top w:val="nil"/>
          <w:left w:val="nil"/>
          <w:bottom w:val="nil"/>
          <w:right w:val="nil"/>
          <w:between w:val="nil"/>
        </w:pBdr>
        <w:spacing w:before="120" w:after="360"/>
        <w:rPr>
          <w:b/>
          <w:color w:val="000000"/>
          <w:sz w:val="24"/>
          <w:szCs w:val="24"/>
        </w:rPr>
      </w:pPr>
      <w:r>
        <w:rPr>
          <w:b/>
          <w:color w:val="000000"/>
          <w:sz w:val="24"/>
          <w:szCs w:val="24"/>
        </w:rPr>
        <w:t>N. Opazo</w:t>
      </w:r>
      <w:r>
        <w:rPr>
          <w:b/>
          <w:color w:val="000000"/>
          <w:sz w:val="24"/>
          <w:szCs w:val="24"/>
          <w:vertAlign w:val="superscript"/>
        </w:rPr>
        <w:t>1</w:t>
      </w:r>
      <w:r>
        <w:rPr>
          <w:b/>
          <w:color w:val="000000"/>
          <w:sz w:val="24"/>
          <w:szCs w:val="24"/>
        </w:rPr>
        <w:t>, F. Lambert</w:t>
      </w:r>
      <w:r>
        <w:rPr>
          <w:b/>
          <w:color w:val="000000"/>
          <w:sz w:val="24"/>
          <w:szCs w:val="24"/>
          <w:vertAlign w:val="superscript"/>
        </w:rPr>
        <w:t>1</w:t>
      </w:r>
      <w:r>
        <w:rPr>
          <w:b/>
          <w:color w:val="000000"/>
          <w:sz w:val="24"/>
          <w:szCs w:val="24"/>
        </w:rPr>
        <w:t>, A. Ridgwell</w:t>
      </w:r>
      <w:r>
        <w:rPr>
          <w:b/>
          <w:color w:val="000000"/>
          <w:sz w:val="24"/>
          <w:szCs w:val="24"/>
          <w:vertAlign w:val="superscript"/>
        </w:rPr>
        <w:t>2</w:t>
      </w:r>
      <w:r>
        <w:rPr>
          <w:b/>
          <w:color w:val="000000"/>
          <w:sz w:val="24"/>
          <w:szCs w:val="24"/>
        </w:rPr>
        <w:t>, and N. J. Cosentino</w:t>
      </w:r>
      <w:r>
        <w:rPr>
          <w:b/>
          <w:color w:val="000000"/>
          <w:sz w:val="24"/>
          <w:szCs w:val="24"/>
          <w:vertAlign w:val="superscript"/>
        </w:rPr>
        <w:t>1</w:t>
      </w:r>
      <w:r>
        <w:rPr>
          <w:b/>
          <w:color w:val="000000"/>
          <w:sz w:val="24"/>
          <w:szCs w:val="24"/>
        </w:rPr>
        <w:t xml:space="preserve"> </w:t>
      </w:r>
    </w:p>
    <w:p w14:paraId="00000005" w14:textId="77777777" w:rsidR="009845E3" w:rsidRDefault="00000000">
      <w:pPr>
        <w:pBdr>
          <w:top w:val="nil"/>
          <w:left w:val="nil"/>
          <w:bottom w:val="nil"/>
          <w:right w:val="nil"/>
          <w:between w:val="nil"/>
        </w:pBdr>
        <w:spacing w:before="120"/>
        <w:rPr>
          <w:color w:val="000000"/>
          <w:sz w:val="24"/>
          <w:szCs w:val="24"/>
        </w:rPr>
      </w:pPr>
      <w:r>
        <w:rPr>
          <w:color w:val="000000"/>
          <w:sz w:val="24"/>
          <w:szCs w:val="24"/>
          <w:vertAlign w:val="superscript"/>
        </w:rPr>
        <w:t>1</w:t>
      </w:r>
      <w:r>
        <w:rPr>
          <w:color w:val="000000"/>
          <w:sz w:val="24"/>
          <w:szCs w:val="24"/>
        </w:rPr>
        <w:t xml:space="preserve">Instituto de </w:t>
      </w:r>
      <w:proofErr w:type="spellStart"/>
      <w:r>
        <w:rPr>
          <w:color w:val="000000"/>
          <w:sz w:val="24"/>
          <w:szCs w:val="24"/>
        </w:rPr>
        <w:t>Geografía</w:t>
      </w:r>
      <w:proofErr w:type="spellEnd"/>
      <w:r>
        <w:rPr>
          <w:color w:val="000000"/>
          <w:sz w:val="24"/>
          <w:szCs w:val="24"/>
        </w:rPr>
        <w:t>, Pontificia Universidad Católica de Chile, Santiago, Chile.</w:t>
      </w:r>
    </w:p>
    <w:p w14:paraId="00000006" w14:textId="77777777" w:rsidR="009845E3" w:rsidRDefault="00000000">
      <w:pPr>
        <w:pBdr>
          <w:top w:val="nil"/>
          <w:left w:val="nil"/>
          <w:bottom w:val="nil"/>
          <w:right w:val="nil"/>
          <w:between w:val="nil"/>
        </w:pBdr>
        <w:spacing w:before="120"/>
        <w:rPr>
          <w:color w:val="000000"/>
          <w:sz w:val="24"/>
          <w:szCs w:val="24"/>
        </w:rPr>
      </w:pPr>
      <w:r>
        <w:rPr>
          <w:color w:val="000000"/>
          <w:sz w:val="24"/>
          <w:szCs w:val="24"/>
          <w:vertAlign w:val="superscript"/>
        </w:rPr>
        <w:t>2</w:t>
      </w:r>
      <w:r>
        <w:rPr>
          <w:color w:val="000000"/>
          <w:sz w:val="24"/>
          <w:szCs w:val="24"/>
        </w:rPr>
        <w:t>Department of Earth and Planetary Sciences, University of California, Riverside, CA, USA.</w:t>
      </w:r>
    </w:p>
    <w:p w14:paraId="00000007" w14:textId="77777777" w:rsidR="009845E3" w:rsidRDefault="00000000">
      <w:pPr>
        <w:pBdr>
          <w:top w:val="nil"/>
          <w:left w:val="nil"/>
          <w:bottom w:val="nil"/>
          <w:right w:val="nil"/>
          <w:between w:val="nil"/>
        </w:pBdr>
        <w:spacing w:before="120"/>
        <w:rPr>
          <w:color w:val="000000"/>
          <w:sz w:val="24"/>
          <w:szCs w:val="24"/>
        </w:rPr>
      </w:pPr>
      <w:r>
        <w:rPr>
          <w:color w:val="000000"/>
          <w:sz w:val="24"/>
          <w:szCs w:val="24"/>
        </w:rPr>
        <w:t>Corresponding author: Natalia Opazo (</w:t>
      </w:r>
      <w:hyperlink r:id="rId11">
        <w:r>
          <w:rPr>
            <w:color w:val="0000FF"/>
            <w:sz w:val="24"/>
            <w:szCs w:val="24"/>
            <w:u w:val="single"/>
          </w:rPr>
          <w:t>neopazo@uc.cl)</w:t>
        </w:r>
      </w:hyperlink>
      <w:r>
        <w:rPr>
          <w:color w:val="000000"/>
          <w:sz w:val="24"/>
          <w:szCs w:val="24"/>
        </w:rPr>
        <w:t xml:space="preserve"> </w:t>
      </w:r>
    </w:p>
    <w:p w14:paraId="00000008" w14:textId="77777777" w:rsidR="009845E3" w:rsidRDefault="00000000">
      <w:pPr>
        <w:keepNext/>
        <w:pBdr>
          <w:top w:val="nil"/>
          <w:left w:val="nil"/>
          <w:bottom w:val="nil"/>
          <w:right w:val="nil"/>
          <w:between w:val="nil"/>
        </w:pBdr>
        <w:spacing w:before="240" w:after="120"/>
        <w:rPr>
          <w:b/>
          <w:color w:val="000000"/>
          <w:sz w:val="24"/>
          <w:szCs w:val="24"/>
        </w:rPr>
      </w:pPr>
      <w:r>
        <w:rPr>
          <w:b/>
          <w:color w:val="000000"/>
          <w:sz w:val="24"/>
          <w:szCs w:val="24"/>
        </w:rPr>
        <w:t>Key Points:</w:t>
      </w:r>
    </w:p>
    <w:p w14:paraId="00000009" w14:textId="77777777" w:rsidR="009845E3" w:rsidRDefault="00000000">
      <w:pPr>
        <w:numPr>
          <w:ilvl w:val="0"/>
          <w:numId w:val="1"/>
        </w:numPr>
        <w:pBdr>
          <w:top w:val="nil"/>
          <w:left w:val="nil"/>
          <w:bottom w:val="nil"/>
          <w:right w:val="nil"/>
          <w:between w:val="nil"/>
        </w:pBdr>
        <w:spacing w:before="120"/>
        <w:rPr>
          <w:color w:val="FF0000"/>
          <w:sz w:val="24"/>
          <w:szCs w:val="24"/>
        </w:rPr>
      </w:pPr>
      <w:r>
        <w:rPr>
          <w:color w:val="FF0000"/>
          <w:sz w:val="24"/>
          <w:szCs w:val="24"/>
        </w:rPr>
        <w:t>List up to three key points (at least one is required)</w:t>
      </w:r>
    </w:p>
    <w:p w14:paraId="0000000A" w14:textId="77777777" w:rsidR="009845E3" w:rsidRDefault="00000000">
      <w:pPr>
        <w:numPr>
          <w:ilvl w:val="0"/>
          <w:numId w:val="1"/>
        </w:numPr>
        <w:pBdr>
          <w:top w:val="nil"/>
          <w:left w:val="nil"/>
          <w:bottom w:val="nil"/>
          <w:right w:val="nil"/>
          <w:between w:val="nil"/>
        </w:pBdr>
        <w:spacing w:before="120"/>
        <w:rPr>
          <w:color w:val="FF0000"/>
          <w:sz w:val="24"/>
          <w:szCs w:val="24"/>
        </w:rPr>
      </w:pPr>
      <w:r>
        <w:rPr>
          <w:color w:val="FF0000"/>
          <w:sz w:val="24"/>
          <w:szCs w:val="24"/>
        </w:rPr>
        <w:t>Key Points summarize the main points and conclusions of the article</w:t>
      </w:r>
    </w:p>
    <w:p w14:paraId="0000000B" w14:textId="77777777" w:rsidR="009845E3" w:rsidRDefault="00000000">
      <w:pPr>
        <w:numPr>
          <w:ilvl w:val="0"/>
          <w:numId w:val="1"/>
        </w:numPr>
        <w:pBdr>
          <w:top w:val="nil"/>
          <w:left w:val="nil"/>
          <w:bottom w:val="nil"/>
          <w:right w:val="nil"/>
          <w:between w:val="nil"/>
        </w:pBdr>
        <w:spacing w:before="120"/>
      </w:pPr>
      <w:r>
        <w:rPr>
          <w:color w:val="FF0000"/>
          <w:sz w:val="24"/>
          <w:szCs w:val="24"/>
        </w:rPr>
        <w:t>Each must be 140 characters or less with no special characters or acronyms.</w:t>
      </w:r>
      <w:r>
        <w:br w:type="page"/>
      </w:r>
    </w:p>
    <w:p w14:paraId="0000000C" w14:textId="77777777" w:rsidR="009845E3" w:rsidRDefault="00000000">
      <w:pPr>
        <w:keepNext/>
        <w:pBdr>
          <w:top w:val="nil"/>
          <w:left w:val="nil"/>
          <w:bottom w:val="nil"/>
          <w:right w:val="nil"/>
          <w:between w:val="nil"/>
        </w:pBdr>
        <w:spacing w:before="240" w:after="120"/>
        <w:rPr>
          <w:b/>
          <w:color w:val="000000"/>
          <w:sz w:val="24"/>
          <w:szCs w:val="24"/>
        </w:rPr>
      </w:pPr>
      <w:r>
        <w:rPr>
          <w:b/>
          <w:color w:val="000000"/>
          <w:sz w:val="24"/>
          <w:szCs w:val="24"/>
        </w:rPr>
        <w:lastRenderedPageBreak/>
        <w:t>Abstract</w:t>
      </w:r>
    </w:p>
    <w:p w14:paraId="0000000D" w14:textId="77777777" w:rsidR="009845E3" w:rsidRDefault="00000000">
      <w:pPr>
        <w:keepNext/>
        <w:pBdr>
          <w:top w:val="nil"/>
          <w:left w:val="nil"/>
          <w:bottom w:val="nil"/>
          <w:right w:val="nil"/>
          <w:between w:val="nil"/>
        </w:pBdr>
        <w:spacing w:before="240" w:after="120"/>
        <w:rPr>
          <w:b/>
          <w:color w:val="000000"/>
          <w:sz w:val="24"/>
          <w:szCs w:val="24"/>
        </w:rPr>
      </w:pPr>
      <w:r>
        <w:rPr>
          <w:b/>
          <w:color w:val="000000"/>
          <w:sz w:val="24"/>
          <w:szCs w:val="24"/>
        </w:rPr>
        <w:t>1 Introduction</w:t>
      </w:r>
    </w:p>
    <w:p w14:paraId="3B59EFDC" w14:textId="77777777" w:rsidR="001A7D46" w:rsidRPr="001A7D46" w:rsidRDefault="001A7D46" w:rsidP="001A7D46">
      <w:pPr>
        <w:keepNext/>
        <w:pBdr>
          <w:top w:val="nil"/>
          <w:left w:val="nil"/>
          <w:bottom w:val="nil"/>
          <w:right w:val="nil"/>
          <w:between w:val="nil"/>
        </w:pBdr>
        <w:spacing w:before="240" w:after="120"/>
        <w:rPr>
          <w:bCs/>
          <w:color w:val="000000"/>
          <w:sz w:val="24"/>
          <w:szCs w:val="24"/>
        </w:rPr>
      </w:pPr>
      <w:r w:rsidRPr="001A7D46">
        <w:rPr>
          <w:bCs/>
          <w:color w:val="000000"/>
          <w:sz w:val="24"/>
          <w:szCs w:val="24"/>
        </w:rPr>
        <w:t xml:space="preserve">Iron (Fe) stands as the fourth most abundant element in the Earth’s crust. Despite its abundance, the concentrations of iron at the oceanic surface remain relatively low, ranging from 0.1 to 2 </w:t>
      </w:r>
      <w:proofErr w:type="spellStart"/>
      <w:r w:rsidRPr="001A7D46">
        <w:rPr>
          <w:bCs/>
          <w:color w:val="000000"/>
          <w:sz w:val="24"/>
          <w:szCs w:val="24"/>
        </w:rPr>
        <w:t>nM</w:t>
      </w:r>
      <w:proofErr w:type="spellEnd"/>
      <w:r w:rsidRPr="001A7D46">
        <w:rPr>
          <w:bCs/>
          <w:color w:val="000000"/>
          <w:sz w:val="24"/>
          <w:szCs w:val="24"/>
        </w:rPr>
        <w:t xml:space="preserve"> (nanomolar) (Nakabayashi et al., 2002; Tani et al., 2003). These concentrations have a remarkable impact on the delicate balance of the marine ecosystem. Phytoplankton production, a cornerstone of oceanic food webs and a significant driver of global carbon cycling, can be significantly constrained due to Fe’s crucial enzymatic role (Martin, 1990; </w:t>
      </w:r>
      <w:proofErr w:type="spellStart"/>
      <w:r w:rsidRPr="001A7D46">
        <w:rPr>
          <w:bCs/>
          <w:color w:val="000000"/>
          <w:sz w:val="24"/>
          <w:szCs w:val="24"/>
        </w:rPr>
        <w:t>Jickells</w:t>
      </w:r>
      <w:proofErr w:type="spellEnd"/>
      <w:r w:rsidRPr="001A7D46">
        <w:rPr>
          <w:bCs/>
          <w:color w:val="000000"/>
          <w:sz w:val="24"/>
          <w:szCs w:val="24"/>
        </w:rPr>
        <w:t xml:space="preserve"> et al., 2005; </w:t>
      </w:r>
      <w:proofErr w:type="spellStart"/>
      <w:r w:rsidRPr="001A7D46">
        <w:rPr>
          <w:bCs/>
          <w:color w:val="000000"/>
          <w:sz w:val="24"/>
          <w:szCs w:val="24"/>
        </w:rPr>
        <w:t>Martı́nez-Garcı́a</w:t>
      </w:r>
      <w:proofErr w:type="spellEnd"/>
      <w:r w:rsidRPr="001A7D46">
        <w:rPr>
          <w:bCs/>
          <w:color w:val="000000"/>
          <w:sz w:val="24"/>
          <w:szCs w:val="24"/>
        </w:rPr>
        <w:t xml:space="preserve"> et al., 2014). Notably influencing processes like photosynthesis, respiration, and nitrogen fixation (Falkowski et al., 1998; Morel and Price, 2003; Kustka et al., 2003), Fe becomes a limiting factor that reverberates through the marine food chain. This influence assumes heightened significance in specific regions, such as the Southern Oceans, the Pacific and North Atlantic, and the Eastern Equatorial Pacific, collectively known as high-nutrient low-chlorophyll concentration (HNLC) zones (</w:t>
      </w:r>
      <w:proofErr w:type="spellStart"/>
      <w:r w:rsidRPr="001A7D46">
        <w:rPr>
          <w:bCs/>
          <w:color w:val="000000"/>
          <w:sz w:val="24"/>
          <w:szCs w:val="24"/>
        </w:rPr>
        <w:t>Coale</w:t>
      </w:r>
      <w:proofErr w:type="spellEnd"/>
      <w:r w:rsidRPr="001A7D46">
        <w:rPr>
          <w:bCs/>
          <w:color w:val="000000"/>
          <w:sz w:val="24"/>
          <w:szCs w:val="24"/>
        </w:rPr>
        <w:t xml:space="preserve"> et al., 1996; Boyd et al., 2000, 2004, 2007).</w:t>
      </w:r>
    </w:p>
    <w:p w14:paraId="04539CAC" w14:textId="77777777" w:rsidR="001A7D46" w:rsidRPr="001A7D46" w:rsidRDefault="001A7D46" w:rsidP="001A7D46">
      <w:pPr>
        <w:keepNext/>
        <w:pBdr>
          <w:top w:val="nil"/>
          <w:left w:val="nil"/>
          <w:bottom w:val="nil"/>
          <w:right w:val="nil"/>
          <w:between w:val="nil"/>
        </w:pBdr>
        <w:spacing w:before="240" w:after="120"/>
        <w:rPr>
          <w:bCs/>
          <w:color w:val="000000"/>
          <w:sz w:val="24"/>
          <w:szCs w:val="24"/>
        </w:rPr>
      </w:pPr>
      <w:r w:rsidRPr="001A7D46">
        <w:rPr>
          <w:bCs/>
          <w:color w:val="000000"/>
          <w:sz w:val="24"/>
          <w:szCs w:val="24"/>
        </w:rPr>
        <w:t xml:space="preserve">Several pathways contribute to delivering this essential micronutrient to the ocean’s surface. Hydrothermal vents, rivers, glaciers, icebergs, continental edges, and upwelling mechanisms all play roles in introducing iron into oceanic ecosystems (Ducklow et al., 2003; Tagliabue et al., 2016). Nevertheless, beyond continental margins, the importance of dust fluxes, sourced from arid and semi-arid desert regions, emerges as a fundamental factor (Tagliabue et al., 2017; Lambert et al., 2021). These dust fluxes, mobilized by wind forces and sometimes traveling substantial distances, settle onto the ocean surface through dry or wet deposition, thereby becoming a vital avenue for Fe input. The propensity for dust generation lies in regions characterized by low vegetation coverage and water deficits (Prospero and Lamb, 2003; Prospero et al., 2002; </w:t>
      </w:r>
      <w:proofErr w:type="spellStart"/>
      <w:r w:rsidRPr="001A7D46">
        <w:rPr>
          <w:bCs/>
          <w:color w:val="000000"/>
          <w:sz w:val="24"/>
          <w:szCs w:val="24"/>
        </w:rPr>
        <w:t>Jickells</w:t>
      </w:r>
      <w:proofErr w:type="spellEnd"/>
      <w:r w:rsidRPr="001A7D46">
        <w:rPr>
          <w:bCs/>
          <w:color w:val="000000"/>
          <w:sz w:val="24"/>
          <w:szCs w:val="24"/>
        </w:rPr>
        <w:t xml:space="preserve"> et al., 2005; Mahowald et al., 2005; Buseck and Adachi, 2008; Hand et al., 2003).</w:t>
      </w:r>
    </w:p>
    <w:p w14:paraId="16AE2C7B" w14:textId="77777777" w:rsidR="001A7D46" w:rsidRPr="001A7D46" w:rsidRDefault="001A7D46" w:rsidP="001A7D46">
      <w:pPr>
        <w:keepNext/>
        <w:pBdr>
          <w:top w:val="nil"/>
          <w:left w:val="nil"/>
          <w:bottom w:val="nil"/>
          <w:right w:val="nil"/>
          <w:between w:val="nil"/>
        </w:pBdr>
        <w:spacing w:before="240" w:after="120"/>
        <w:rPr>
          <w:bCs/>
          <w:color w:val="000000"/>
          <w:sz w:val="24"/>
          <w:szCs w:val="24"/>
        </w:rPr>
      </w:pPr>
      <w:r w:rsidRPr="001A7D46">
        <w:rPr>
          <w:bCs/>
          <w:color w:val="000000"/>
          <w:sz w:val="24"/>
          <w:szCs w:val="24"/>
        </w:rPr>
        <w:t xml:space="preserve">This relationship between dust and carbon balances was first illuminated by the work of Gran et al. (1931), followed by the research of Martin (1990) in the Southern Oceans. These studies revealed the pronounced influence of dust events on primary productivity. Since then, several works (Kohfeld et al., 2005; Jaccard et al., 2013; Petit et al., 1990; Steffensen, 1997; Lambert et al., 2008; Archer et al., 2000) postulate that the efficiency of the soft tissue biological pump during glacial periods could be attributed to the increased availability of aeolian iron, thus linking iron availability to CO2 levels. This mechanism, operating as a recurrent Earth system feedback, is believed to have exerted periodic influences on the carbon cycle over the past 800,000 years. This could potentially explain up to one-third of the observed natural variability in CO2 concentrations, ranging approximately between 180 </w:t>
      </w:r>
      <w:proofErr w:type="spellStart"/>
      <w:r w:rsidRPr="001A7D46">
        <w:rPr>
          <w:bCs/>
          <w:color w:val="000000"/>
          <w:sz w:val="24"/>
          <w:szCs w:val="24"/>
        </w:rPr>
        <w:t>ppmv</w:t>
      </w:r>
      <w:proofErr w:type="spellEnd"/>
      <w:r w:rsidRPr="001A7D46">
        <w:rPr>
          <w:bCs/>
          <w:color w:val="000000"/>
          <w:sz w:val="24"/>
          <w:szCs w:val="24"/>
        </w:rPr>
        <w:t xml:space="preserve"> and 280 </w:t>
      </w:r>
      <w:proofErr w:type="spellStart"/>
      <w:r w:rsidRPr="001A7D46">
        <w:rPr>
          <w:bCs/>
          <w:color w:val="000000"/>
          <w:sz w:val="24"/>
          <w:szCs w:val="24"/>
        </w:rPr>
        <w:t>ppmv</w:t>
      </w:r>
      <w:proofErr w:type="spellEnd"/>
      <w:r w:rsidRPr="001A7D46">
        <w:rPr>
          <w:bCs/>
          <w:color w:val="000000"/>
          <w:sz w:val="24"/>
          <w:szCs w:val="24"/>
        </w:rPr>
        <w:t xml:space="preserve"> during glacial and interglacial periods, respectively (Petit et al., 1990; Siegenthaler et al., 2005; </w:t>
      </w:r>
      <w:proofErr w:type="spellStart"/>
      <w:r w:rsidRPr="001A7D46">
        <w:rPr>
          <w:bCs/>
          <w:color w:val="000000"/>
          <w:sz w:val="24"/>
          <w:szCs w:val="24"/>
        </w:rPr>
        <w:t>Lüthi</w:t>
      </w:r>
      <w:proofErr w:type="spellEnd"/>
      <w:r w:rsidRPr="001A7D46">
        <w:rPr>
          <w:bCs/>
          <w:color w:val="000000"/>
          <w:sz w:val="24"/>
          <w:szCs w:val="24"/>
        </w:rPr>
        <w:t xml:space="preserve"> et al., 2008).</w:t>
      </w:r>
    </w:p>
    <w:p w14:paraId="32ED34CA" w14:textId="77777777" w:rsidR="001A7D46" w:rsidRPr="001A7D46" w:rsidRDefault="001A7D46" w:rsidP="001A7D46">
      <w:pPr>
        <w:keepNext/>
        <w:pBdr>
          <w:top w:val="nil"/>
          <w:left w:val="nil"/>
          <w:bottom w:val="nil"/>
          <w:right w:val="nil"/>
          <w:between w:val="nil"/>
        </w:pBdr>
        <w:spacing w:before="240" w:after="120"/>
        <w:rPr>
          <w:bCs/>
          <w:color w:val="000000"/>
          <w:sz w:val="24"/>
          <w:szCs w:val="24"/>
        </w:rPr>
      </w:pPr>
      <w:r w:rsidRPr="001A7D46">
        <w:rPr>
          <w:bCs/>
          <w:color w:val="000000"/>
          <w:sz w:val="24"/>
          <w:szCs w:val="24"/>
        </w:rPr>
        <w:t xml:space="preserve">Approximately 3% of atmospheric dust consists of Fe (Marcotte et al., 2020), contributing around 14-16 </w:t>
      </w:r>
      <w:proofErr w:type="spellStart"/>
      <w:r w:rsidRPr="001A7D46">
        <w:rPr>
          <w:bCs/>
          <w:color w:val="000000"/>
          <w:sz w:val="24"/>
          <w:szCs w:val="24"/>
        </w:rPr>
        <w:t>Tg</w:t>
      </w:r>
      <w:proofErr w:type="spellEnd"/>
      <w:r w:rsidRPr="001A7D46">
        <w:rPr>
          <w:bCs/>
          <w:color w:val="000000"/>
          <w:sz w:val="24"/>
          <w:szCs w:val="24"/>
        </w:rPr>
        <w:t xml:space="preserve"> annually in the form of mineral-sourced dust aerosols (</w:t>
      </w:r>
      <w:proofErr w:type="spellStart"/>
      <w:r w:rsidRPr="001A7D46">
        <w:rPr>
          <w:bCs/>
          <w:color w:val="000000"/>
          <w:sz w:val="24"/>
          <w:szCs w:val="24"/>
        </w:rPr>
        <w:t>Jickells</w:t>
      </w:r>
      <w:proofErr w:type="spellEnd"/>
      <w:r w:rsidRPr="001A7D46">
        <w:rPr>
          <w:bCs/>
          <w:color w:val="000000"/>
          <w:sz w:val="24"/>
          <w:szCs w:val="24"/>
        </w:rPr>
        <w:t xml:space="preserve"> et al., 2005; Gao et al., 2003). Regrettably, only a fraction of this deposited Fe, ranging from 1 to 10%, is available to support phytoplankton growth (Journet et al., 2008; </w:t>
      </w:r>
      <w:proofErr w:type="spellStart"/>
      <w:r w:rsidRPr="001A7D46">
        <w:rPr>
          <w:bCs/>
          <w:color w:val="000000"/>
          <w:sz w:val="24"/>
          <w:szCs w:val="24"/>
        </w:rPr>
        <w:t>Jickells</w:t>
      </w:r>
      <w:proofErr w:type="spellEnd"/>
      <w:r w:rsidRPr="001A7D46">
        <w:rPr>
          <w:bCs/>
          <w:color w:val="000000"/>
          <w:sz w:val="24"/>
          <w:szCs w:val="24"/>
        </w:rPr>
        <w:t xml:space="preserve"> and Spokes, 2001; Archer and Johnson, 2000; Bopp et al., 2003). Fe can exist in two oxidation states – </w:t>
      </w:r>
      <w:proofErr w:type="gramStart"/>
      <w:r w:rsidRPr="001A7D46">
        <w:rPr>
          <w:bCs/>
          <w:color w:val="000000"/>
          <w:sz w:val="24"/>
          <w:szCs w:val="24"/>
        </w:rPr>
        <w:t>Fe(</w:t>
      </w:r>
      <w:proofErr w:type="gramEnd"/>
      <w:r w:rsidRPr="001A7D46">
        <w:rPr>
          <w:bCs/>
          <w:color w:val="000000"/>
          <w:sz w:val="24"/>
          <w:szCs w:val="24"/>
        </w:rPr>
        <w:t xml:space="preserve">II) and </w:t>
      </w:r>
      <w:r w:rsidRPr="001A7D46">
        <w:rPr>
          <w:bCs/>
          <w:color w:val="000000"/>
          <w:sz w:val="24"/>
          <w:szCs w:val="24"/>
        </w:rPr>
        <w:lastRenderedPageBreak/>
        <w:t xml:space="preserve">Fe(III), as organic ferrous (Fe2+) or organic ferric (Fe3+), respectively. Among these, only the ferrous form is bioavailable, although it is less prevalent. The solubility of Fe, typically defined as the amount of metal that passes through a 0.2 or 0.4 µm filter, depends on factors encompassing deposited dust mineralogy, acidity, water pH, and other environmental variables (Luo et al., 2005; </w:t>
      </w:r>
      <w:proofErr w:type="spellStart"/>
      <w:r w:rsidRPr="001A7D46">
        <w:rPr>
          <w:bCs/>
          <w:color w:val="000000"/>
          <w:sz w:val="24"/>
          <w:szCs w:val="24"/>
        </w:rPr>
        <w:t>Sholkovitz</w:t>
      </w:r>
      <w:proofErr w:type="spellEnd"/>
      <w:r w:rsidRPr="001A7D46">
        <w:rPr>
          <w:bCs/>
          <w:color w:val="000000"/>
          <w:sz w:val="24"/>
          <w:szCs w:val="24"/>
        </w:rPr>
        <w:t xml:space="preserve"> et al., 2012; Marcotte et al., 2020). While </w:t>
      </w:r>
      <w:proofErr w:type="gramStart"/>
      <w:r w:rsidRPr="001A7D46">
        <w:rPr>
          <w:bCs/>
          <w:color w:val="000000"/>
          <w:sz w:val="24"/>
          <w:szCs w:val="24"/>
        </w:rPr>
        <w:t>Fe(</w:t>
      </w:r>
      <w:proofErr w:type="gramEnd"/>
      <w:r w:rsidRPr="001A7D46">
        <w:rPr>
          <w:bCs/>
          <w:color w:val="000000"/>
          <w:sz w:val="24"/>
          <w:szCs w:val="24"/>
        </w:rPr>
        <w:t>III) dominates due to processes like oxidation, reduction, and photochemical interactions, it exhibits limited solubility (Wells et al., 1995; Byrne et al., 2000). However, it can eventually dissolve by diverse mechanisms, such as proton-induced Fe-O bond breakage (</w:t>
      </w:r>
      <w:proofErr w:type="spellStart"/>
      <w:r w:rsidRPr="001A7D46">
        <w:rPr>
          <w:bCs/>
          <w:color w:val="000000"/>
          <w:sz w:val="24"/>
          <w:szCs w:val="24"/>
        </w:rPr>
        <w:t>Cwiertny</w:t>
      </w:r>
      <w:proofErr w:type="spellEnd"/>
      <w:r w:rsidRPr="001A7D46">
        <w:rPr>
          <w:bCs/>
          <w:color w:val="000000"/>
          <w:sz w:val="24"/>
          <w:szCs w:val="24"/>
        </w:rPr>
        <w:t xml:space="preserve"> et al., 2008), photochemical reduction (Fu et al., 2010), and organic ligand complexation, which is the most prevalent. Organic ligands, arising biologically from water column organic matter, play a significant role in increasing soluble Fe concentrations (Fe2+), facilitating biological uptake, and extending the residence time of bioavailable Fe, thus mitigating precipitation and scavenging within the water column (Baker and </w:t>
      </w:r>
      <w:proofErr w:type="spellStart"/>
      <w:r w:rsidRPr="001A7D46">
        <w:rPr>
          <w:bCs/>
          <w:color w:val="000000"/>
          <w:sz w:val="24"/>
          <w:szCs w:val="24"/>
        </w:rPr>
        <w:t>Croot</w:t>
      </w:r>
      <w:proofErr w:type="spellEnd"/>
      <w:r w:rsidRPr="001A7D46">
        <w:rPr>
          <w:bCs/>
          <w:color w:val="000000"/>
          <w:sz w:val="24"/>
          <w:szCs w:val="24"/>
        </w:rPr>
        <w:t>, 2010).</w:t>
      </w:r>
    </w:p>
    <w:p w14:paraId="510EF582" w14:textId="77777777" w:rsidR="001A7D46" w:rsidRPr="001A7D46" w:rsidRDefault="001A7D46" w:rsidP="001A7D46">
      <w:pPr>
        <w:keepNext/>
        <w:pBdr>
          <w:top w:val="nil"/>
          <w:left w:val="nil"/>
          <w:bottom w:val="nil"/>
          <w:right w:val="nil"/>
          <w:between w:val="nil"/>
        </w:pBdr>
        <w:spacing w:before="240" w:after="120"/>
        <w:rPr>
          <w:bCs/>
          <w:color w:val="000000"/>
          <w:sz w:val="24"/>
          <w:szCs w:val="24"/>
        </w:rPr>
      </w:pPr>
      <w:r w:rsidRPr="001A7D46">
        <w:rPr>
          <w:bCs/>
          <w:color w:val="000000"/>
          <w:sz w:val="24"/>
          <w:szCs w:val="24"/>
        </w:rPr>
        <w:t>From the mid-1990s onward, efforts emerged to simulate CO2 fluctuations on a global scale using numerical models (Johnson et al., 1997). Diverse modeling approaches, spanning from box models to General Circulation Models (GCMs), attempted to elucidate the complex causes underlying CO2 variability between glacial and interglacial periods. Yet, despite considerable advancement, the intricacies of this variability remained incompletely understood. Consequently, biogeochemical processes, intricately interwoven with ocean-atmosphere dynamics, have been integrated to offer additional insights into CO2 dynamics (Flato et al., 2014).</w:t>
      </w:r>
    </w:p>
    <w:p w14:paraId="1E6A7E9C" w14:textId="77777777" w:rsidR="001A7D46" w:rsidRDefault="001A7D46" w:rsidP="001A7D46">
      <w:pPr>
        <w:keepNext/>
        <w:pBdr>
          <w:top w:val="nil"/>
          <w:left w:val="nil"/>
          <w:bottom w:val="nil"/>
          <w:right w:val="nil"/>
          <w:between w:val="nil"/>
        </w:pBdr>
        <w:spacing w:before="240" w:after="120"/>
        <w:rPr>
          <w:bCs/>
          <w:color w:val="000000"/>
          <w:sz w:val="24"/>
          <w:szCs w:val="24"/>
        </w:rPr>
      </w:pPr>
      <w:r w:rsidRPr="001A7D46">
        <w:rPr>
          <w:bCs/>
          <w:color w:val="000000"/>
          <w:sz w:val="24"/>
          <w:szCs w:val="24"/>
        </w:rPr>
        <w:t xml:space="preserve">Our objective is to elucidate the impact of iron solubility in glacial-interglacial atmospheric CO2 balances over the past 800,000 years. Employing </w:t>
      </w:r>
      <w:proofErr w:type="spellStart"/>
      <w:r w:rsidRPr="001A7D46">
        <w:rPr>
          <w:bCs/>
          <w:color w:val="000000"/>
          <w:sz w:val="24"/>
          <w:szCs w:val="24"/>
        </w:rPr>
        <w:t>cGENIE</w:t>
      </w:r>
      <w:proofErr w:type="spellEnd"/>
      <w:r w:rsidRPr="001A7D46">
        <w:rPr>
          <w:bCs/>
          <w:color w:val="000000"/>
          <w:sz w:val="24"/>
          <w:szCs w:val="24"/>
        </w:rPr>
        <w:t>, an intermediate complexity model emphasizing the carbon cycle, we conducted sensitivity simulations for pre-industrial and Last Glacial Maximum (LGM) periods. Leveraging a diverse array of simulations, models, empirical dust deposition data, and heterogeneous Fe solubility fields, our study hones in on regions highly sensitive to iron biogeochemistry, particularly the HNLC zones. Through this integrated approach, we aim to enhance our current understanding of this intricate interplay between iron solubility and atmospheric carbon capture.</w:t>
      </w:r>
    </w:p>
    <w:p w14:paraId="0000000E" w14:textId="403077A3" w:rsidR="009845E3" w:rsidRDefault="00000000" w:rsidP="001A7D46">
      <w:pPr>
        <w:keepNext/>
        <w:pBdr>
          <w:top w:val="nil"/>
          <w:left w:val="nil"/>
          <w:bottom w:val="nil"/>
          <w:right w:val="nil"/>
          <w:between w:val="nil"/>
        </w:pBdr>
        <w:spacing w:before="240" w:after="120"/>
        <w:rPr>
          <w:b/>
          <w:color w:val="000000"/>
          <w:sz w:val="24"/>
          <w:szCs w:val="24"/>
        </w:rPr>
      </w:pPr>
      <w:r>
        <w:rPr>
          <w:b/>
          <w:color w:val="000000"/>
          <w:sz w:val="24"/>
          <w:szCs w:val="24"/>
        </w:rPr>
        <w:t>2 Methods</w:t>
      </w:r>
    </w:p>
    <w:p w14:paraId="0000000F"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 xml:space="preserve">2.1 General </w:t>
      </w:r>
      <w:r>
        <w:rPr>
          <w:sz w:val="24"/>
          <w:szCs w:val="24"/>
        </w:rPr>
        <w:t>m</w:t>
      </w:r>
      <w:r>
        <w:rPr>
          <w:color w:val="000000"/>
          <w:sz w:val="24"/>
          <w:szCs w:val="24"/>
        </w:rPr>
        <w:t>odel description</w:t>
      </w:r>
    </w:p>
    <w:p w14:paraId="00000010"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 xml:space="preserve">We use a version of the Grid-ENabled </w:t>
      </w:r>
      <w:r>
        <w:rPr>
          <w:sz w:val="24"/>
          <w:szCs w:val="24"/>
        </w:rPr>
        <w:t>Integrated</w:t>
      </w:r>
      <w:r>
        <w:rPr>
          <w:color w:val="000000"/>
          <w:sz w:val="24"/>
          <w:szCs w:val="24"/>
        </w:rPr>
        <w:t xml:space="preserve"> Earth (GENIE) model focused on the carbon (C) cycle, </w:t>
      </w:r>
      <w:proofErr w:type="spellStart"/>
      <w:r>
        <w:rPr>
          <w:color w:val="000000"/>
          <w:sz w:val="24"/>
          <w:szCs w:val="24"/>
        </w:rPr>
        <w:t>cGENIE</w:t>
      </w:r>
      <w:proofErr w:type="spellEnd"/>
      <w:r>
        <w:rPr>
          <w:color w:val="000000"/>
          <w:sz w:val="24"/>
          <w:szCs w:val="24"/>
        </w:rPr>
        <w:t xml:space="preserve"> muffin v0.9, with three modules: (1) the 3D frictional–geostrophic ocean module, with 16 depth levels and a 36×36 equal-area horizontal grid (constant 10° in longitude and uniform in the sine of latitude), (2) marine biogeochemistry module BIOGEM (Ridgwell et al., 2007), and (3) an atmospheric component of the 2D energy–moisture balance model with prescribed climatological wind fields (Cao et al., 2009). The continental distribution and bathymetry are published in Ridgwell et al. (2007).</w:t>
      </w:r>
    </w:p>
    <w:p w14:paraId="00000011"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 xml:space="preserve">For this study, we focused on the biological pump of soft tissues. For this purpose, a co-limitation scheme of iron (Fe) and phosphorus (P) to the C cycle was implemented following Tagliabue et al. (2016). Additionally, a simplified scheme of organic complexing, nutrient removal, and particulate organic C (POC) sink was implemented following the methodology </w:t>
      </w:r>
      <w:r>
        <w:rPr>
          <w:color w:val="000000"/>
          <w:sz w:val="24"/>
          <w:szCs w:val="24"/>
        </w:rPr>
        <w:lastRenderedPageBreak/>
        <w:t>proposed by Parekh et al. (2004, 2006). Table S1 in the Supporting Information summarizes the data sets and values used. The circulation model uses both parameterized temperature (van de Velde et al., 2021), salinity and 33 biogeochemical tracers to describe the interactions between nutrients. In order to make a correct C inventory, tracers and pre-formed nutrients were used following the base configuration of Cao et al. (2009).</w:t>
      </w:r>
    </w:p>
    <w:p w14:paraId="00000012"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In BIOGEM, C sequestration is controlled by biological export. The biogenic uptake of dissolved nutrients, tracers and inorganic C occurs in the ocean euphotic zone (upper 81 m). Remineralization by ocean bacteria (at a 590-m depth) results in dissolution (i.e., regeneration) of inorganic nutrients and C. Finally, the efficiency of the biological pump (</w:t>
      </w:r>
      <w:r>
        <w:rPr>
          <w:i/>
          <w:color w:val="000000"/>
          <w:sz w:val="24"/>
          <w:szCs w:val="24"/>
        </w:rPr>
        <w:t>P*</w:t>
      </w:r>
      <w:r>
        <w:rPr>
          <w:color w:val="000000"/>
          <w:sz w:val="24"/>
          <w:szCs w:val="24"/>
        </w:rPr>
        <w:t>) is defined in terms of the ratio of the regenerated (</w:t>
      </w:r>
      <w:r>
        <w:rPr>
          <w:i/>
          <w:color w:val="000000"/>
          <w:sz w:val="24"/>
          <w:szCs w:val="24"/>
        </w:rPr>
        <w:t>P</w:t>
      </w:r>
      <w:r>
        <w:rPr>
          <w:i/>
          <w:color w:val="000000"/>
          <w:sz w:val="24"/>
          <w:szCs w:val="24"/>
          <w:vertAlign w:val="subscript"/>
        </w:rPr>
        <w:t>reg</w:t>
      </w:r>
      <w:r>
        <w:rPr>
          <w:color w:val="000000"/>
          <w:sz w:val="24"/>
          <w:szCs w:val="24"/>
        </w:rPr>
        <w:t xml:space="preserve">) to total </w:t>
      </w:r>
      <w:r>
        <w:rPr>
          <w:i/>
          <w:color w:val="000000"/>
          <w:sz w:val="24"/>
          <w:szCs w:val="24"/>
        </w:rPr>
        <w:t>(</w:t>
      </w:r>
      <w:proofErr w:type="spellStart"/>
      <w:r>
        <w:rPr>
          <w:i/>
          <w:color w:val="000000"/>
          <w:sz w:val="24"/>
          <w:szCs w:val="24"/>
        </w:rPr>
        <w:t>P</w:t>
      </w:r>
      <w:r>
        <w:rPr>
          <w:i/>
          <w:color w:val="000000"/>
          <w:sz w:val="24"/>
          <w:szCs w:val="24"/>
          <w:vertAlign w:val="subscript"/>
        </w:rPr>
        <w:t>total</w:t>
      </w:r>
      <w:proofErr w:type="spellEnd"/>
      <w:r>
        <w:rPr>
          <w:i/>
          <w:color w:val="000000"/>
          <w:sz w:val="24"/>
          <w:szCs w:val="24"/>
        </w:rPr>
        <w:t>)</w:t>
      </w:r>
      <w:r>
        <w:rPr>
          <w:color w:val="000000"/>
          <w:sz w:val="24"/>
          <w:szCs w:val="24"/>
        </w:rPr>
        <w:t xml:space="preserve"> P concentration: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P</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reg</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total</m:t>
            </m:r>
          </m:sub>
        </m:sSub>
      </m:oMath>
      <w:r>
        <w:rPr>
          <w:color w:val="000000"/>
          <w:sz w:val="24"/>
          <w:szCs w:val="24"/>
        </w:rPr>
        <w:t>.</w:t>
      </w:r>
    </w:p>
    <w:p w14:paraId="00000013"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 xml:space="preserve">2.2 Model </w:t>
      </w:r>
      <w:r>
        <w:rPr>
          <w:sz w:val="24"/>
          <w:szCs w:val="24"/>
        </w:rPr>
        <w:t>n</w:t>
      </w:r>
      <w:r>
        <w:rPr>
          <w:color w:val="000000"/>
          <w:sz w:val="24"/>
          <w:szCs w:val="24"/>
        </w:rPr>
        <w:t>utrient limitation scheme</w:t>
      </w:r>
    </w:p>
    <w:p w14:paraId="00000014"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Both P and Fe have low ocean concentrations in many ocean basins, and in order to reproduce their limiting effects on primary productivity we use a colimitation scheme. The co-dependency between the concentration of dissolved phosphate ([PO</w:t>
      </w:r>
      <w:r>
        <w:rPr>
          <w:color w:val="000000"/>
          <w:sz w:val="24"/>
          <w:szCs w:val="24"/>
          <w:vertAlign w:val="subscript"/>
        </w:rPr>
        <w:t>4</w:t>
      </w:r>
      <w:r>
        <w:rPr>
          <w:color w:val="000000"/>
          <w:sz w:val="24"/>
          <w:szCs w:val="24"/>
          <w:vertAlign w:val="superscript"/>
        </w:rPr>
        <w:t>3-</w:t>
      </w:r>
      <w:r>
        <w:rPr>
          <w:color w:val="000000"/>
          <w:sz w:val="24"/>
          <w:szCs w:val="24"/>
        </w:rPr>
        <w:t>]) and the biological uptake of C at the surface ocean is expressed as:</w:t>
      </w:r>
    </w:p>
    <w:p w14:paraId="00000015" w14:textId="77777777" w:rsidR="009845E3" w:rsidRDefault="00000000">
      <w:pPr>
        <w:spacing w:before="60" w:after="60"/>
        <w:jc w:val="both"/>
        <w:rPr>
          <w:sz w:val="24"/>
          <w:szCs w:val="24"/>
        </w:rPr>
      </w:pPr>
      <m:oMath>
        <m:r>
          <w:rPr>
            <w:rFonts w:ascii="Cambria Math" w:eastAsia="Cambria Math" w:hAnsi="Cambria Math" w:cs="Cambria Math"/>
            <w:sz w:val="24"/>
            <w:szCs w:val="24"/>
          </w:rPr>
          <m:t>P:C=1:</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PO</m:t>
                        </m:r>
                      </m:e>
                      <m:sub>
                        <m:r>
                          <w:rPr>
                            <w:rFonts w:ascii="Cambria Math" w:eastAsia="Cambria Math" w:hAnsi="Cambria Math" w:cs="Cambria Math"/>
                            <w:sz w:val="24"/>
                            <w:szCs w:val="24"/>
                          </w:rPr>
                          <m:t>4</m:t>
                        </m:r>
                      </m:sub>
                      <m:sup>
                        <m:r>
                          <w:rPr>
                            <w:rFonts w:ascii="Cambria Math" w:eastAsia="Cambria Math" w:hAnsi="Cambria Math" w:cs="Cambria Math"/>
                            <w:sz w:val="24"/>
                            <w:szCs w:val="24"/>
                          </w:rPr>
                          <m:t>3-</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 xml:space="preserve">144.9 μmol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-1</m:t>
                        </m:r>
                      </m:sup>
                    </m:sSup>
                    <m:r>
                      <w:rPr>
                        <w:rFonts w:ascii="Cambria Math" w:eastAsia="Cambria Math" w:hAnsi="Cambria Math" w:cs="Cambria Math"/>
                        <w:sz w:val="24"/>
                        <w:szCs w:val="24"/>
                      </w:rPr>
                      <m:t xml:space="preserve"> </m:t>
                    </m:r>
                  </m:den>
                </m:f>
                <m:r>
                  <w:rPr>
                    <w:rFonts w:ascii="Cambria Math" w:eastAsia="Cambria Math" w:hAnsi="Cambria Math" w:cs="Cambria Math"/>
                    <w:sz w:val="24"/>
                    <w:szCs w:val="24"/>
                  </w:rPr>
                  <m:t xml:space="preserve"> + 0.006</m:t>
                </m:r>
              </m:e>
            </m:d>
          </m:e>
          <m:sup>
            <m:r>
              <w:rPr>
                <w:rFonts w:ascii="Cambria Math" w:eastAsia="Cambria Math" w:hAnsi="Cambria Math" w:cs="Cambria Math"/>
                <w:sz w:val="24"/>
                <w:szCs w:val="24"/>
              </w:rPr>
              <m:t>-1</m:t>
            </m:r>
          </m:sup>
        </m:sSup>
      </m:oMath>
      <w:r>
        <w:rPr>
          <w:sz w:val="24"/>
          <w:szCs w:val="24"/>
        </w:rPr>
        <w:t xml:space="preserve"> </w:t>
      </w:r>
    </w:p>
    <w:p w14:paraId="00000016" w14:textId="77777777" w:rsidR="009845E3" w:rsidRDefault="00000000">
      <w:pPr>
        <w:rPr>
          <w:sz w:val="24"/>
          <w:szCs w:val="24"/>
        </w:rPr>
      </w:pPr>
      <w:r>
        <w:rPr>
          <w:sz w:val="24"/>
          <w:szCs w:val="24"/>
        </w:rPr>
        <w:t xml:space="preserve">In </w:t>
      </w:r>
      <w:proofErr w:type="spellStart"/>
      <w:r>
        <w:rPr>
          <w:sz w:val="24"/>
          <w:szCs w:val="24"/>
        </w:rPr>
        <w:t>cGENIE</w:t>
      </w:r>
      <w:proofErr w:type="spellEnd"/>
      <w:r>
        <w:rPr>
          <w:sz w:val="24"/>
          <w:szCs w:val="24"/>
        </w:rPr>
        <w:t>, the surface ocean is highly oxygenated and thus most of the Fe input is rapidly oxidized to Fe</w:t>
      </w:r>
      <w:r>
        <w:rPr>
          <w:sz w:val="24"/>
          <w:szCs w:val="24"/>
          <w:vertAlign w:val="superscript"/>
        </w:rPr>
        <w:t>3+</w:t>
      </w:r>
      <w:r>
        <w:rPr>
          <w:sz w:val="24"/>
          <w:szCs w:val="24"/>
        </w:rPr>
        <w:t xml:space="preserve"> (Figure 2). Iron dissolution is a determining factor in photosynthesis and it will depend on water temperature, salinity, and </w:t>
      </w:r>
      <w:proofErr w:type="spellStart"/>
      <w:r>
        <w:rPr>
          <w:sz w:val="24"/>
          <w:szCs w:val="24"/>
        </w:rPr>
        <w:t>pH.</w:t>
      </w:r>
      <w:proofErr w:type="spellEnd"/>
      <w:r>
        <w:rPr>
          <w:sz w:val="24"/>
          <w:szCs w:val="24"/>
        </w:rPr>
        <w:t xml:space="preserve"> Total dissolved Fe (</w:t>
      </w:r>
      <w:proofErr w:type="spellStart"/>
      <w:r>
        <w:rPr>
          <w:sz w:val="24"/>
          <w:szCs w:val="24"/>
        </w:rPr>
        <w:t>TDFe</w:t>
      </w:r>
      <w:proofErr w:type="spellEnd"/>
      <w:r>
        <w:rPr>
          <w:sz w:val="24"/>
          <w:szCs w:val="24"/>
        </w:rPr>
        <w:t>) will be composed of (1) free Fe (</w:t>
      </w:r>
      <m:oMath>
        <m:r>
          <w:rPr>
            <w:rFonts w:ascii="Cambria Math" w:eastAsia="Cambria Math" w:hAnsi="Cambria Math" w:cs="Cambria Math"/>
            <w:sz w:val="24"/>
            <w:szCs w:val="24"/>
          </w:rPr>
          <m:t>F</m:t>
        </m:r>
        <m:sSub>
          <m:sSubPr>
            <m:ctrlPr>
              <w:rPr>
                <w:rFonts w:ascii="Cambria Math" w:eastAsia="Cambria Math" w:hAnsi="Cambria Math" w:cs="Cambria Math"/>
                <w:sz w:val="24"/>
                <w:szCs w:val="24"/>
              </w:rPr>
            </m:ctrlPr>
          </m:sSub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 xml:space="preserve"> 3+</m:t>
                </m:r>
              </m:sup>
            </m:sSup>
          </m:e>
          <m:sub>
            <m:r>
              <w:rPr>
                <w:rFonts w:ascii="Cambria Math" w:eastAsia="Cambria Math" w:hAnsi="Cambria Math" w:cs="Cambria Math"/>
                <w:sz w:val="24"/>
                <w:szCs w:val="24"/>
              </w:rPr>
              <m:t>free</m:t>
            </m:r>
          </m:sub>
        </m:sSub>
      </m:oMath>
      <w:r>
        <w:rPr>
          <w:sz w:val="24"/>
          <w:szCs w:val="24"/>
        </w:rPr>
        <w:t>) and (2) ligand-bound Fe (</w:t>
      </w:r>
      <m:oMath>
        <m:r>
          <w:rPr>
            <w:rFonts w:ascii="Cambria Math" w:eastAsia="Cambria Math" w:hAnsi="Cambria Math" w:cs="Cambria Math"/>
            <w:sz w:val="24"/>
            <w:szCs w:val="24"/>
          </w:rPr>
          <m:t>F</m:t>
        </m:r>
        <m:sSub>
          <m:sSubPr>
            <m:ctrlPr>
              <w:rPr>
                <w:rFonts w:ascii="Cambria Math" w:eastAsia="Cambria Math" w:hAnsi="Cambria Math" w:cs="Cambria Math"/>
                <w:sz w:val="24"/>
                <w:szCs w:val="24"/>
              </w:rPr>
            </m:ctrlPr>
          </m:sSub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3+</m:t>
                </m:r>
              </m:sup>
            </m:sSup>
          </m:e>
          <m:sub>
            <m:r>
              <w:rPr>
                <w:rFonts w:ascii="Cambria Math" w:eastAsia="Cambria Math" w:hAnsi="Cambria Math" w:cs="Cambria Math"/>
                <w:sz w:val="24"/>
                <w:szCs w:val="24"/>
              </w:rPr>
              <m:t>ligand</m:t>
            </m:r>
          </m:sub>
        </m:sSub>
      </m:oMath>
      <w:r>
        <w:rPr>
          <w:sz w:val="24"/>
          <w:szCs w:val="24"/>
        </w:rPr>
        <w:t xml:space="preserve">). TDFe in the ocean is mostly present as </w:t>
      </w:r>
      <m:oMath>
        <m:r>
          <w:rPr>
            <w:rFonts w:ascii="Cambria Math" w:eastAsia="Cambria Math" w:hAnsi="Cambria Math" w:cs="Cambria Math"/>
            <w:sz w:val="24"/>
            <w:szCs w:val="24"/>
          </w:rPr>
          <m:t>F</m:t>
        </m:r>
        <m:sSub>
          <m:sSubPr>
            <m:ctrlPr>
              <w:rPr>
                <w:rFonts w:ascii="Cambria Math" w:eastAsia="Cambria Math" w:hAnsi="Cambria Math" w:cs="Cambria Math"/>
                <w:sz w:val="24"/>
                <w:szCs w:val="24"/>
              </w:rPr>
            </m:ctrlPr>
          </m:sSub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3+</m:t>
                </m:r>
              </m:sup>
            </m:sSup>
          </m:e>
          <m:sub>
            <m:r>
              <w:rPr>
                <w:rFonts w:ascii="Cambria Math" w:eastAsia="Cambria Math" w:hAnsi="Cambria Math" w:cs="Cambria Math"/>
                <w:sz w:val="24"/>
                <w:szCs w:val="24"/>
              </w:rPr>
              <m:t>ligand</m:t>
            </m:r>
          </m:sub>
        </m:sSub>
      </m:oMath>
      <w:r>
        <w:rPr>
          <w:sz w:val="24"/>
          <w:szCs w:val="24"/>
        </w:rPr>
        <w:t xml:space="preserve"> (~99%), while </w:t>
      </w:r>
      <m:oMath>
        <m:r>
          <w:rPr>
            <w:rFonts w:ascii="Cambria Math" w:eastAsia="Cambria Math" w:hAnsi="Cambria Math" w:cs="Cambria Math"/>
            <w:sz w:val="24"/>
            <w:szCs w:val="24"/>
          </w:rPr>
          <m:t>F</m:t>
        </m:r>
        <m:sSub>
          <m:sSubPr>
            <m:ctrlPr>
              <w:rPr>
                <w:rFonts w:ascii="Cambria Math" w:eastAsia="Cambria Math" w:hAnsi="Cambria Math" w:cs="Cambria Math"/>
                <w:sz w:val="24"/>
                <w:szCs w:val="24"/>
              </w:rPr>
            </m:ctrlPr>
          </m:sSub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 xml:space="preserve"> 3+</m:t>
                </m:r>
              </m:sup>
            </m:sSup>
          </m:e>
          <m:sub>
            <m:r>
              <w:rPr>
                <w:rFonts w:ascii="Cambria Math" w:eastAsia="Cambria Math" w:hAnsi="Cambria Math" w:cs="Cambria Math"/>
                <w:sz w:val="24"/>
                <w:szCs w:val="24"/>
              </w:rPr>
              <m:t>free</m:t>
            </m:r>
          </m:sub>
        </m:sSub>
      </m:oMath>
      <w:r>
        <w:rPr>
          <w:sz w:val="24"/>
          <w:szCs w:val="24"/>
        </w:rPr>
        <w:t xml:space="preserve"> is the only species that is susceptible to be scavenged by POC and eliminated from the system when </w:t>
      </w:r>
      <w:proofErr w:type="gramStart"/>
      <w:r>
        <w:rPr>
          <w:sz w:val="24"/>
          <w:szCs w:val="24"/>
        </w:rPr>
        <w:t>TDFe  is</w:t>
      </w:r>
      <w:proofErr w:type="gramEnd"/>
      <w:r>
        <w:rPr>
          <w:sz w:val="24"/>
          <w:szCs w:val="24"/>
        </w:rPr>
        <w:t xml:space="preserve"> higher than the total concentration of ligands (</w:t>
      </w:r>
      <w:r>
        <w:rPr>
          <w:i/>
          <w:sz w:val="24"/>
          <w:szCs w:val="24"/>
        </w:rPr>
        <w:t>L</w:t>
      </w:r>
      <w:r>
        <w:rPr>
          <w:i/>
          <w:sz w:val="24"/>
          <w:szCs w:val="24"/>
          <w:vertAlign w:val="subscript"/>
        </w:rPr>
        <w:t>T</w:t>
      </w:r>
      <w:r>
        <w:rPr>
          <w:sz w:val="24"/>
          <w:szCs w:val="24"/>
        </w:rPr>
        <w:t xml:space="preserve">). In turn, </w:t>
      </w:r>
      <w:r>
        <w:rPr>
          <w:i/>
          <w:sz w:val="24"/>
          <w:szCs w:val="24"/>
        </w:rPr>
        <w:t>L</w:t>
      </w:r>
      <w:r>
        <w:rPr>
          <w:i/>
          <w:sz w:val="24"/>
          <w:szCs w:val="24"/>
          <w:vertAlign w:val="subscript"/>
        </w:rPr>
        <w:t>T</w:t>
      </w:r>
      <w:r>
        <w:rPr>
          <w:sz w:val="24"/>
          <w:szCs w:val="24"/>
        </w:rPr>
        <w:t xml:space="preserve"> consists of a free ligand component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free</m:t>
            </m:r>
          </m:sub>
        </m:sSub>
      </m:oMath>
      <w:r>
        <w:rPr>
          <w:sz w:val="24"/>
          <w:szCs w:val="24"/>
        </w:rPr>
        <w:t>) and that associated to Fe (</w:t>
      </w:r>
      <m:oMath>
        <m:r>
          <w:rPr>
            <w:rFonts w:ascii="Cambria Math" w:eastAsia="Cambria Math" w:hAnsi="Cambria Math" w:cs="Cambria Math"/>
            <w:sz w:val="24"/>
            <w:szCs w:val="24"/>
          </w:rPr>
          <m:t>F</m:t>
        </m:r>
        <m:sSub>
          <m:sSubPr>
            <m:ctrlPr>
              <w:rPr>
                <w:rFonts w:ascii="Cambria Math" w:eastAsia="Cambria Math" w:hAnsi="Cambria Math" w:cs="Cambria Math"/>
                <w:sz w:val="24"/>
                <w:szCs w:val="24"/>
              </w:rPr>
            </m:ctrlPr>
          </m:sSub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3+</m:t>
                </m:r>
              </m:sup>
            </m:sSup>
          </m:e>
          <m:sub>
            <m:r>
              <w:rPr>
                <w:rFonts w:ascii="Cambria Math" w:eastAsia="Cambria Math" w:hAnsi="Cambria Math" w:cs="Cambria Math"/>
                <w:sz w:val="24"/>
                <w:szCs w:val="24"/>
              </w:rPr>
              <m:t>ligand</m:t>
            </m:r>
          </m:sub>
        </m:sSub>
      </m:oMath>
      <w:r>
        <w:rPr>
          <w:sz w:val="24"/>
          <w:szCs w:val="24"/>
        </w:rPr>
        <w:t>), and is invariant and uniform in the water column (0.1 nM) following Parekh et al. (2005) and Doney et al. (2006).</w:t>
      </w:r>
    </w:p>
    <w:p w14:paraId="00000017" w14:textId="77777777" w:rsidR="009845E3" w:rsidRDefault="00000000">
      <w:pPr>
        <w:rPr>
          <w:color w:val="000000"/>
          <w:sz w:val="24"/>
          <w:szCs w:val="24"/>
        </w:rPr>
      </w:pPr>
      <w:r>
        <w:rPr>
          <w:b/>
          <w:noProof/>
          <w:sz w:val="26"/>
          <w:szCs w:val="26"/>
        </w:rPr>
        <w:lastRenderedPageBreak/>
        <w:drawing>
          <wp:inline distT="114300" distB="114300" distL="114300" distR="114300" wp14:anchorId="1B2FDAFC" wp14:editId="15F0C353">
            <wp:extent cx="5870448" cy="3840480"/>
            <wp:effectExtent l="0" t="0" r="0" b="0"/>
            <wp:docPr id="8"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2"/>
                    <a:srcRect/>
                    <a:stretch>
                      <a:fillRect/>
                    </a:stretch>
                  </pic:blipFill>
                  <pic:spPr>
                    <a:xfrm>
                      <a:off x="0" y="0"/>
                      <a:ext cx="5870448" cy="3840480"/>
                    </a:xfrm>
                    <a:prstGeom prst="rect">
                      <a:avLst/>
                    </a:prstGeom>
                    <a:ln/>
                  </pic:spPr>
                </pic:pic>
              </a:graphicData>
            </a:graphic>
          </wp:inline>
        </w:drawing>
      </w:r>
      <w:r>
        <w:rPr>
          <w:b/>
          <w:color w:val="000000"/>
          <w:sz w:val="24"/>
          <w:szCs w:val="24"/>
        </w:rPr>
        <w:t xml:space="preserve">Figure 2. </w:t>
      </w:r>
      <w:r>
        <w:rPr>
          <w:color w:val="000000"/>
          <w:sz w:val="24"/>
          <w:szCs w:val="24"/>
        </w:rPr>
        <w:t xml:space="preserve">The iron (Fe) cycle in </w:t>
      </w:r>
      <w:proofErr w:type="spellStart"/>
      <w:r>
        <w:rPr>
          <w:color w:val="000000"/>
          <w:sz w:val="24"/>
          <w:szCs w:val="24"/>
        </w:rPr>
        <w:t>cGENIE</w:t>
      </w:r>
      <w:proofErr w:type="spellEnd"/>
      <w:r>
        <w:rPr>
          <w:color w:val="000000"/>
          <w:sz w:val="24"/>
          <w:szCs w:val="24"/>
        </w:rPr>
        <w:t>. The only source of Fe to the ocean is dust. A fraction of supplied Fe will be complexed with organic ligands (</w:t>
      </w:r>
      <m:oMath>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e</m:t>
                </m:r>
              </m:e>
              <m:sup>
                <m:r>
                  <w:rPr>
                    <w:rFonts w:ascii="Cambria Math" w:eastAsia="Cambria Math" w:hAnsi="Cambria Math" w:cs="Cambria Math"/>
                    <w:color w:val="000000"/>
                    <w:sz w:val="24"/>
                    <w:szCs w:val="24"/>
                  </w:rPr>
                  <m:t>3+</m:t>
                </m:r>
              </m:sup>
            </m:sSup>
          </m:e>
          <m:sub>
            <m:r>
              <w:rPr>
                <w:rFonts w:ascii="Cambria Math" w:eastAsia="Cambria Math" w:hAnsi="Cambria Math" w:cs="Cambria Math"/>
                <w:color w:val="000000"/>
                <w:sz w:val="24"/>
                <w:szCs w:val="24"/>
              </w:rPr>
              <m:t>ligand</m:t>
            </m:r>
          </m:sub>
        </m:sSub>
      </m:oMath>
      <w:r>
        <w:rPr>
          <w:color w:val="000000"/>
          <w:sz w:val="24"/>
          <w:szCs w:val="24"/>
        </w:rPr>
        <w:t>), kept in free state (</w:t>
      </w:r>
      <m:oMath>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e</m:t>
                </m:r>
              </m:e>
              <m:sup>
                <m:r>
                  <w:rPr>
                    <w:rFonts w:ascii="Cambria Math" w:eastAsia="Cambria Math" w:hAnsi="Cambria Math" w:cs="Cambria Math"/>
                    <w:color w:val="000000"/>
                    <w:sz w:val="24"/>
                    <w:szCs w:val="24"/>
                  </w:rPr>
                  <m:t xml:space="preserve"> 3+</m:t>
                </m:r>
              </m:sup>
            </m:sSup>
          </m:e>
          <m:sub>
            <m:r>
              <w:rPr>
                <w:rFonts w:ascii="Cambria Math" w:eastAsia="Cambria Math" w:hAnsi="Cambria Math" w:cs="Cambria Math"/>
                <w:color w:val="000000"/>
                <w:sz w:val="24"/>
                <w:szCs w:val="24"/>
              </w:rPr>
              <m:t>free</m:t>
            </m:r>
          </m:sub>
        </m:sSub>
      </m:oMath>
      <w:r>
        <w:rPr>
          <w:color w:val="000000"/>
          <w:sz w:val="24"/>
          <w:szCs w:val="24"/>
        </w:rPr>
        <w:t>), and scavenged into particulate organic carbon (POC, Particulate Fe) to sink through the water column. The total dissolved Fe pool (</w:t>
      </w:r>
      <w:proofErr w:type="spellStart"/>
      <w:r>
        <w:rPr>
          <w:color w:val="000000"/>
          <w:sz w:val="24"/>
          <w:szCs w:val="24"/>
        </w:rPr>
        <w:t>TDFe</w:t>
      </w:r>
      <w:proofErr w:type="spellEnd"/>
      <w:r>
        <w:rPr>
          <w:color w:val="000000"/>
          <w:sz w:val="24"/>
          <w:szCs w:val="24"/>
        </w:rPr>
        <w:t>) will be used by biology to generate particulate (POM) and dissolved (DOM) organic matter. The remineralization process will regenerate nutrients and carbon.</w:t>
      </w:r>
    </w:p>
    <w:p w14:paraId="00000018"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 xml:space="preserve">Finally, the </w:t>
      </w:r>
      <w:proofErr w:type="spellStart"/>
      <w:r>
        <w:rPr>
          <w:color w:val="000000"/>
          <w:sz w:val="24"/>
          <w:szCs w:val="24"/>
        </w:rPr>
        <w:t>Fe:C</w:t>
      </w:r>
      <w:proofErr w:type="spellEnd"/>
      <w:r>
        <w:rPr>
          <w:color w:val="000000"/>
          <w:sz w:val="24"/>
          <w:szCs w:val="24"/>
        </w:rPr>
        <w:t xml:space="preserve"> ratio is variable and parameterized to depend on </w:t>
      </w:r>
      <w:proofErr w:type="spellStart"/>
      <w:r>
        <w:rPr>
          <w:color w:val="000000"/>
          <w:sz w:val="24"/>
          <w:szCs w:val="24"/>
        </w:rPr>
        <w:t>TDFe</w:t>
      </w:r>
      <w:proofErr w:type="spellEnd"/>
      <w:r>
        <w:rPr>
          <w:color w:val="000000"/>
          <w:sz w:val="24"/>
          <w:szCs w:val="24"/>
        </w:rPr>
        <w:t>, so that Fe requirements at the cellular level depend on Fe availability. Thus, under higher limitation, less Fe will be required and vice versa (a minimum ratio of 250,000 is imposed during maximum Fe limitation):</w:t>
      </w:r>
    </w:p>
    <w:p w14:paraId="00000019" w14:textId="77777777" w:rsidR="009845E3" w:rsidRDefault="00000000">
      <w:pPr>
        <w:keepNext/>
        <w:pBdr>
          <w:top w:val="nil"/>
          <w:left w:val="nil"/>
          <w:bottom w:val="nil"/>
          <w:right w:val="nil"/>
          <w:between w:val="nil"/>
        </w:pBdr>
        <w:spacing w:before="240" w:after="120"/>
        <w:rPr>
          <w:color w:val="000000"/>
          <w:sz w:val="24"/>
          <w:szCs w:val="24"/>
        </w:rPr>
      </w:pPr>
      <m:oMath>
        <m:r>
          <w:rPr>
            <w:rFonts w:ascii="Cambria Math" w:eastAsia="Cambria Math" w:hAnsi="Cambria Math" w:cs="Cambria Math"/>
            <w:color w:val="000000"/>
            <w:sz w:val="24"/>
            <w:szCs w:val="24"/>
          </w:rPr>
          <m:t xml:space="preserve">Fe:C =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min(250,000,   103,700 TDFe-0.4225)</m:t>
            </m:r>
          </m:den>
        </m:f>
      </m:oMath>
      <w:r>
        <w:rPr>
          <w:color w:val="000000"/>
          <w:sz w:val="24"/>
          <w:szCs w:val="24"/>
        </w:rPr>
        <w:t xml:space="preserve"> </w:t>
      </w:r>
    </w:p>
    <w:p w14:paraId="0000001A"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2.3 Experimental design</w:t>
      </w:r>
    </w:p>
    <w:p w14:paraId="0000001B"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 xml:space="preserve">Six pairs of Holocene-Last Glacial Maximum (LGM) dust deposition rate fields were used as sources of soluble Fe to force </w:t>
      </w:r>
      <w:proofErr w:type="spellStart"/>
      <w:r>
        <w:rPr>
          <w:color w:val="000000"/>
          <w:sz w:val="24"/>
          <w:szCs w:val="24"/>
        </w:rPr>
        <w:t>cGENIE</w:t>
      </w:r>
      <w:proofErr w:type="spellEnd"/>
      <w:r>
        <w:rPr>
          <w:color w:val="000000"/>
          <w:sz w:val="24"/>
          <w:szCs w:val="24"/>
        </w:rPr>
        <w:t xml:space="preserve"> (for details see Lambert et al., 2021). One of these pairs (</w:t>
      </w:r>
      <w:r>
        <w:rPr>
          <w:i/>
          <w:color w:val="000000"/>
          <w:sz w:val="24"/>
          <w:szCs w:val="24"/>
        </w:rPr>
        <w:t>Lambert</w:t>
      </w:r>
      <w:r>
        <w:rPr>
          <w:color w:val="000000"/>
          <w:sz w:val="24"/>
          <w:szCs w:val="24"/>
        </w:rPr>
        <w:t xml:space="preserve">) is derived from paleo-dust observations compiled by Lambert et al. (2015), while the rest are derived from CMIP5 model simulations: </w:t>
      </w:r>
      <w:r>
        <w:rPr>
          <w:i/>
          <w:color w:val="000000"/>
          <w:sz w:val="24"/>
          <w:szCs w:val="24"/>
        </w:rPr>
        <w:t>Albani</w:t>
      </w:r>
      <w:r>
        <w:rPr>
          <w:color w:val="000000"/>
          <w:sz w:val="24"/>
          <w:szCs w:val="24"/>
        </w:rPr>
        <w:t xml:space="preserve"> (Albani et al., 2014), </w:t>
      </w:r>
      <w:r>
        <w:rPr>
          <w:i/>
          <w:color w:val="000000"/>
          <w:sz w:val="24"/>
          <w:szCs w:val="24"/>
        </w:rPr>
        <w:t>Takemura</w:t>
      </w:r>
      <w:r>
        <w:rPr>
          <w:color w:val="000000"/>
          <w:sz w:val="24"/>
          <w:szCs w:val="24"/>
        </w:rPr>
        <w:t xml:space="preserve"> (Takemura et al., 2009), </w:t>
      </w:r>
      <w:proofErr w:type="spellStart"/>
      <w:r>
        <w:rPr>
          <w:i/>
          <w:color w:val="000000"/>
          <w:sz w:val="24"/>
          <w:szCs w:val="24"/>
        </w:rPr>
        <w:t>Ohgaito</w:t>
      </w:r>
      <w:proofErr w:type="spellEnd"/>
      <w:r>
        <w:rPr>
          <w:color w:val="000000"/>
          <w:sz w:val="24"/>
          <w:szCs w:val="24"/>
        </w:rPr>
        <w:t xml:space="preserve"> (</w:t>
      </w:r>
      <w:proofErr w:type="spellStart"/>
      <w:r>
        <w:rPr>
          <w:color w:val="000000"/>
          <w:sz w:val="24"/>
          <w:szCs w:val="24"/>
        </w:rPr>
        <w:t>Ohgaito</w:t>
      </w:r>
      <w:proofErr w:type="spellEnd"/>
      <w:r>
        <w:rPr>
          <w:color w:val="000000"/>
          <w:sz w:val="24"/>
          <w:szCs w:val="24"/>
        </w:rPr>
        <w:t xml:space="preserve"> et al., 2018), </w:t>
      </w:r>
      <w:r>
        <w:rPr>
          <w:i/>
          <w:color w:val="000000"/>
          <w:sz w:val="24"/>
          <w:szCs w:val="24"/>
        </w:rPr>
        <w:t>MIROC-ESM</w:t>
      </w:r>
      <w:r>
        <w:rPr>
          <w:color w:val="000000"/>
          <w:sz w:val="24"/>
          <w:szCs w:val="24"/>
        </w:rPr>
        <w:t xml:space="preserve"> (Sueyoshi et al., 2013) and </w:t>
      </w:r>
      <w:r>
        <w:rPr>
          <w:i/>
          <w:color w:val="000000"/>
          <w:sz w:val="24"/>
          <w:szCs w:val="24"/>
        </w:rPr>
        <w:t>MRI-CGCM3</w:t>
      </w:r>
      <w:r>
        <w:rPr>
          <w:color w:val="000000"/>
          <w:sz w:val="24"/>
          <w:szCs w:val="24"/>
        </w:rPr>
        <w:t xml:space="preserve"> (Yukimoto et al., 2012).</w:t>
      </w:r>
    </w:p>
    <w:p w14:paraId="0000001C"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 xml:space="preserve">Since the solubility of iron in dust is not well known, a sensitivity analysis was carried out by creating different dust iron solubility fields for each dust deposition rate field. To achieve this, </w:t>
      </w:r>
      <w:r>
        <w:rPr>
          <w:color w:val="000000"/>
          <w:sz w:val="24"/>
          <w:szCs w:val="24"/>
        </w:rPr>
        <w:lastRenderedPageBreak/>
        <w:t>we start by deriving a field of fractional Fe solubility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Pr>
          <w:color w:val="000000"/>
          <w:sz w:val="24"/>
          <w:szCs w:val="24"/>
        </w:rPr>
        <w:t>, %) in dust based on each of the twelve dust deposition rate fields described in the previous paragraph (i.e., six for the Holocene and six for the LGM), calculated as:</w:t>
      </w:r>
    </w:p>
    <w:p w14:paraId="0000001D" w14:textId="77777777" w:rsidR="009845E3" w:rsidRDefault="00000000">
      <w:pPr>
        <w:rPr>
          <w:sz w:val="24"/>
          <w:szCs w:val="24"/>
          <w:highlight w:val="red"/>
        </w:rPr>
      </w:pPr>
      <m:oMath>
        <m:sSub>
          <m:sSubPr>
            <m:ctrlPr>
              <w:rPr>
                <w:rFonts w:ascii="Cambria Math" w:eastAsia="Cambria Math" w:hAnsi="Cambria Math" w:cs="Cambria Math"/>
                <w:sz w:val="24"/>
                <w:szCs w:val="24"/>
              </w:rPr>
            </m:ctrlPr>
          </m:sSubPr>
          <m:e>
            <m:r>
              <w:rPr>
                <w:rFonts w:ascii="Cambria Math" w:hAnsi="Cambria Math"/>
              </w:rPr>
              <m:t>Υ</m:t>
            </m:r>
          </m:e>
          <m:sub>
            <m:r>
              <w:rPr>
                <w:rFonts w:ascii="Cambria Math" w:eastAsia="Cambria Math" w:hAnsi="Cambria Math" w:cs="Cambria Math"/>
                <w:sz w:val="24"/>
                <w:szCs w:val="24"/>
              </w:rPr>
              <m:t>Fesol</m:t>
            </m:r>
          </m:sub>
        </m:sSub>
      </m:oMath>
      <w:r>
        <w:rPr>
          <w:sz w:val="24"/>
          <w:szCs w:val="24"/>
        </w:rPr>
        <w:t xml:space="preserve"> = </w:t>
      </w:r>
      <m:oMath>
        <m:sSub>
          <m:sSubPr>
            <m:ctrlPr>
              <w:rPr>
                <w:rFonts w:ascii="Cambria Math" w:eastAsia="Cambria Math" w:hAnsi="Cambria Math" w:cs="Cambria Math"/>
                <w:sz w:val="24"/>
                <w:szCs w:val="24"/>
              </w:rPr>
            </m:ctrlPr>
          </m:sSubPr>
          <m:e>
            <m:r>
              <w:rPr>
                <w:rFonts w:ascii="Cambria Math" w:hAnsi="Cambria Math"/>
              </w:rPr>
              <m:t>γ</m:t>
            </m:r>
          </m:e>
          <m:sub>
            <m:r>
              <w:rPr>
                <w:rFonts w:ascii="Cambria Math" w:eastAsia="Cambria Math" w:hAnsi="Cambria Math" w:cs="Cambria Math"/>
                <w:sz w:val="24"/>
                <w:szCs w:val="24"/>
              </w:rPr>
              <m:t>Fesol</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dust</m:t>
                </m:r>
              </m:sub>
            </m:sSub>
          </m:e>
          <m:sup>
            <m:r>
              <w:rPr>
                <w:rFonts w:ascii="Cambria Math" w:eastAsia="Cambria Math" w:hAnsi="Cambria Math" w:cs="Cambria Math"/>
                <w:sz w:val="24"/>
                <w:szCs w:val="24"/>
              </w:rPr>
              <m:t>-0.5</m:t>
            </m:r>
          </m:sup>
        </m:sSup>
      </m:oMath>
      <w:r>
        <w:rPr>
          <w:sz w:val="24"/>
          <w:szCs w:val="24"/>
        </w:rPr>
        <w:t>,</w:t>
      </w:r>
      <w:r>
        <w:rPr>
          <w:sz w:val="24"/>
          <w:szCs w:val="24"/>
          <w:highlight w:val="red"/>
        </w:rPr>
        <w:t xml:space="preserve"> </w:t>
      </w:r>
    </w:p>
    <w:p w14:paraId="0000001E" w14:textId="77777777" w:rsidR="009845E3" w:rsidRDefault="00000000">
      <w:pPr>
        <w:keepNext/>
        <w:pBdr>
          <w:top w:val="nil"/>
          <w:left w:val="nil"/>
          <w:bottom w:val="nil"/>
          <w:right w:val="nil"/>
          <w:between w:val="nil"/>
        </w:pBdr>
        <w:spacing w:before="240" w:after="120"/>
        <w:rPr>
          <w:sz w:val="24"/>
          <w:szCs w:val="24"/>
        </w:rPr>
      </w:pPr>
      <w:r>
        <w:rPr>
          <w:color w:val="000000"/>
          <w:sz w:val="24"/>
          <w:szCs w:val="24"/>
        </w:rPr>
        <w:t xml:space="preserve">where </w:t>
      </w:r>
      <m:oMath>
        <m:sSub>
          <m:sSubPr>
            <m:ctrlPr>
              <w:rPr>
                <w:rFonts w:ascii="Cambria Math" w:eastAsia="Cambria Math" w:hAnsi="Cambria Math" w:cs="Cambria Math"/>
                <w:color w:val="000000"/>
                <w:sz w:val="24"/>
                <w:szCs w:val="24"/>
              </w:rPr>
            </m:ctrlPr>
          </m:sSubPr>
          <m:e>
            <m:r>
              <w:rPr>
                <w:rFonts w:ascii="Cambria Math" w:hAnsi="Cambria Math"/>
              </w:rPr>
              <m:t>γ</m:t>
            </m:r>
          </m:e>
          <m:sub>
            <m:r>
              <w:rPr>
                <w:rFonts w:ascii="Cambria Math" w:eastAsia="Cambria Math" w:hAnsi="Cambria Math" w:cs="Cambria Math"/>
                <w:color w:val="000000"/>
                <w:sz w:val="24"/>
                <w:szCs w:val="24"/>
              </w:rPr>
              <m:t>Fesol</m:t>
            </m:r>
          </m:sub>
        </m:sSub>
      </m:oMath>
      <w:r>
        <w:rPr>
          <w:color w:val="000000"/>
          <w:sz w:val="24"/>
          <w:szCs w:val="24"/>
        </w:rPr>
        <w:t xml:space="preserve"> is a scaling factor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dust</m:t>
            </m:r>
          </m:sub>
        </m:sSub>
      </m:oMath>
      <w:r>
        <w:rPr>
          <w:color w:val="000000"/>
          <w:sz w:val="24"/>
          <w:szCs w:val="24"/>
        </w:rPr>
        <w:t xml:space="preserve"> is the concentration of dust in the surface ocean layer (see Text S1 of the Supplementary Information for further details). This relationship reflects observations that iron solubility of dust aerosols in weak acid solutions is inversely proportional to atmospheric dust load (Baker and </w:t>
      </w:r>
      <w:proofErr w:type="spellStart"/>
      <w:r>
        <w:rPr>
          <w:color w:val="000000"/>
          <w:sz w:val="24"/>
          <w:szCs w:val="24"/>
        </w:rPr>
        <w:t>Jickells</w:t>
      </w:r>
      <w:proofErr w:type="spellEnd"/>
      <w:r>
        <w:rPr>
          <w:color w:val="000000"/>
          <w:sz w:val="24"/>
          <w:szCs w:val="24"/>
        </w:rPr>
        <w:t>, 2006).</w:t>
      </w:r>
    </w:p>
    <w:p w14:paraId="0000001F" w14:textId="77777777" w:rsidR="009845E3" w:rsidRDefault="00000000">
      <w:pPr>
        <w:rPr>
          <w:sz w:val="24"/>
          <w:szCs w:val="24"/>
        </w:rPr>
      </w:pPr>
      <w:r>
        <w:rPr>
          <w:sz w:val="24"/>
          <w:szCs w:val="24"/>
        </w:rPr>
        <w:t xml:space="preserve">Additionally, based on these twelve derived iron solubility reconstructions we created new fields by scaling all grid values by the same factor, as well as by scaling values of grid cells located within one of the five High-Nutrient, Low Chlorophyll (HNLC) ocean basins with respect to all other grid cells outside of any given HNLC ocean. In all cases the scaling factors used were 0.33, 0.67, 1.00 (i.e., no scaling factor applied), 2.00, and 3.00. Consequently, the model was forced with a total of 150 Holocene-LGM pairs of dust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Pr>
          <w:sz w:val="24"/>
          <w:szCs w:val="24"/>
        </w:rPr>
        <w:t xml:space="preserve"> fields. As we are interested in performing a sensitivity analysis of aeolian iron inputs to ocean CO</w:t>
      </w:r>
      <w:r>
        <w:rPr>
          <w:sz w:val="24"/>
          <w:szCs w:val="24"/>
          <w:vertAlign w:val="subscript"/>
        </w:rPr>
        <w:t>2</w:t>
      </w:r>
      <w:r>
        <w:rPr>
          <w:sz w:val="24"/>
          <w:szCs w:val="24"/>
        </w:rPr>
        <w:t xml:space="preserve"> drawdown, all additional supplies of Fe associated with sedimentary processes in the ocean were not considered.</w:t>
      </w:r>
    </w:p>
    <w:p w14:paraId="00000020" w14:textId="77777777" w:rsidR="009845E3" w:rsidRDefault="00000000">
      <w:pPr>
        <w:keepNext/>
        <w:pBdr>
          <w:top w:val="nil"/>
          <w:left w:val="nil"/>
          <w:bottom w:val="nil"/>
          <w:right w:val="nil"/>
          <w:between w:val="nil"/>
        </w:pBdr>
        <w:spacing w:before="240" w:after="120"/>
        <w:rPr>
          <w:color w:val="000000"/>
          <w:sz w:val="24"/>
          <w:szCs w:val="24"/>
        </w:rPr>
      </w:pPr>
      <w:r>
        <w:rPr>
          <w:color w:val="000000"/>
          <w:sz w:val="24"/>
          <w:szCs w:val="24"/>
        </w:rPr>
        <w:t>2.4 Simulation</w:t>
      </w:r>
    </w:p>
    <w:p w14:paraId="00000021" w14:textId="5DF27131" w:rsidR="009845E3" w:rsidRDefault="00000000">
      <w:pPr>
        <w:rPr>
          <w:sz w:val="24"/>
          <w:szCs w:val="24"/>
        </w:rPr>
      </w:pPr>
      <w:r>
        <w:rPr>
          <w:sz w:val="24"/>
          <w:szCs w:val="24"/>
        </w:rPr>
        <w:t xml:space="preserve">We spun up </w:t>
      </w:r>
      <w:proofErr w:type="spellStart"/>
      <w:r>
        <w:rPr>
          <w:sz w:val="24"/>
          <w:szCs w:val="24"/>
        </w:rPr>
        <w:t>cGENIE</w:t>
      </w:r>
      <w:proofErr w:type="spellEnd"/>
      <w:r>
        <w:rPr>
          <w:sz w:val="24"/>
          <w:szCs w:val="24"/>
        </w:rPr>
        <w:t xml:space="preserve"> by performing six different 10,000-year pre-industrial experiments in which atmospheric carbon dioxide (CO</w:t>
      </w:r>
      <w:r>
        <w:rPr>
          <w:sz w:val="24"/>
          <w:szCs w:val="24"/>
          <w:vertAlign w:val="subscript"/>
        </w:rPr>
        <w:t>2</w:t>
      </w:r>
      <w:r>
        <w:rPr>
          <w:sz w:val="24"/>
          <w:szCs w:val="24"/>
        </w:rPr>
        <w:t xml:space="preserve">) concentration was fixed at 278 </w:t>
      </w:r>
      <w:proofErr w:type="spellStart"/>
      <w:r>
        <w:rPr>
          <w:sz w:val="24"/>
          <w:szCs w:val="24"/>
        </w:rPr>
        <w:t>ppmv</w:t>
      </w:r>
      <w:proofErr w:type="spellEnd"/>
      <w:r>
        <w:rPr>
          <w:sz w:val="24"/>
          <w:szCs w:val="24"/>
        </w:rPr>
        <w:t xml:space="preserve"> (Figure 3). Each of these six simulations was forced by a Holocene dust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Pr>
          <w:sz w:val="24"/>
          <w:szCs w:val="24"/>
        </w:rPr>
        <w:t xml:space="preserve"> field. Starting from the end of each spin-up, we ran global and regional sensitivity experiments as described in the previous section for the Holocene and LGM, allowing the model to run for an extra 10,000 years. Finally, we took the mean of the last 500 years of CO</w:t>
      </w:r>
      <w:r>
        <w:rPr>
          <w:sz w:val="24"/>
          <w:szCs w:val="24"/>
          <w:vertAlign w:val="subscript"/>
        </w:rPr>
        <w:t>2</w:t>
      </w:r>
      <w:r>
        <w:rPr>
          <w:sz w:val="24"/>
          <w:szCs w:val="24"/>
        </w:rPr>
        <w:t xml:space="preserve"> concentration and carbon export rate from each simulation.</w:t>
      </w:r>
    </w:p>
    <w:p w14:paraId="00000022" w14:textId="77777777" w:rsidR="009845E3" w:rsidRDefault="009845E3">
      <w:pPr>
        <w:rPr>
          <w:sz w:val="24"/>
          <w:szCs w:val="24"/>
        </w:rPr>
      </w:pPr>
    </w:p>
    <w:p w14:paraId="00000023" w14:textId="77777777" w:rsidR="009845E3" w:rsidRDefault="00000000">
      <w:pPr>
        <w:rPr>
          <w:b/>
          <w:sz w:val="24"/>
          <w:szCs w:val="24"/>
        </w:rPr>
      </w:pPr>
      <w:r>
        <w:rPr>
          <w:b/>
          <w:color w:val="000000"/>
          <w:sz w:val="24"/>
          <w:szCs w:val="24"/>
        </w:rPr>
        <w:t xml:space="preserve">3 Results and </w:t>
      </w:r>
      <w:r>
        <w:rPr>
          <w:b/>
          <w:sz w:val="24"/>
          <w:szCs w:val="24"/>
        </w:rPr>
        <w:t>d</w:t>
      </w:r>
      <w:r>
        <w:rPr>
          <w:b/>
          <w:color w:val="000000"/>
          <w:sz w:val="24"/>
          <w:szCs w:val="24"/>
        </w:rPr>
        <w:t>iscussion</w:t>
      </w:r>
    </w:p>
    <w:p w14:paraId="00000024" w14:textId="77777777" w:rsidR="009845E3" w:rsidRDefault="009845E3">
      <w:pPr>
        <w:rPr>
          <w:b/>
          <w:sz w:val="24"/>
          <w:szCs w:val="24"/>
        </w:rPr>
      </w:pPr>
    </w:p>
    <w:p w14:paraId="00000025" w14:textId="204E4B39" w:rsidR="009845E3" w:rsidRPr="00630CE2" w:rsidRDefault="00000000">
      <w:pPr>
        <w:rPr>
          <w:b/>
          <w:bCs/>
          <w:sz w:val="24"/>
          <w:szCs w:val="24"/>
        </w:rPr>
      </w:pPr>
      <w:sdt>
        <w:sdtPr>
          <w:rPr>
            <w:b/>
            <w:bCs/>
          </w:rPr>
          <w:tag w:val="goog_rdk_2"/>
          <w:id w:val="1982660817"/>
        </w:sdtPr>
        <w:sdtContent>
          <w:ins w:id="0" w:author="Nicolás Cosentino" w:date="2023-04-07T12:51:00Z">
            <w:r w:rsidRPr="00630CE2">
              <w:rPr>
                <w:b/>
                <w:bCs/>
                <w:sz w:val="24"/>
                <w:szCs w:val="24"/>
              </w:rPr>
              <w:t xml:space="preserve">3.1 </w:t>
            </w:r>
          </w:ins>
          <w:r w:rsidR="00BC2C77" w:rsidRPr="00630CE2">
            <w:rPr>
              <w:b/>
              <w:bCs/>
              <w:sz w:val="24"/>
              <w:szCs w:val="24"/>
            </w:rPr>
            <w:t>Exploring Dust Iron Solubility</w:t>
          </w:r>
        </w:sdtContent>
      </w:sdt>
    </w:p>
    <w:p w14:paraId="00000026" w14:textId="77777777" w:rsidR="009845E3" w:rsidRDefault="009845E3">
      <w:pPr>
        <w:rPr>
          <w:b/>
          <w:sz w:val="24"/>
          <w:szCs w:val="24"/>
        </w:rPr>
      </w:pPr>
    </w:p>
    <w:p w14:paraId="00000027" w14:textId="77777777" w:rsidR="009845E3" w:rsidRDefault="00000000">
      <w:pPr>
        <w:rPr>
          <w:color w:val="000000"/>
          <w:sz w:val="24"/>
          <w:szCs w:val="24"/>
        </w:rPr>
      </w:pPr>
      <w:r>
        <w:rPr>
          <w:sz w:val="24"/>
          <w:szCs w:val="24"/>
        </w:rPr>
        <w:t xml:space="preserve">Figure 4 shows the mean fields of dust deposition rate considered in this study for the Holocene (Figure 4a) and LGM (Figure 4c), based on six Holocene-LGM pairs of individual fields as described in section 2.3, as well as the derived mean fields of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Pr>
          <w:sz w:val="24"/>
          <w:szCs w:val="24"/>
        </w:rPr>
        <w:t xml:space="preserve"> in dust aerosols for the Holocene (Figure 4b) and LGM (Figure 4d). The latter constitute the base input </w:t>
      </w:r>
      <w:r>
        <w:rPr>
          <w:color w:val="000000"/>
          <w:sz w:val="24"/>
          <w:szCs w:val="24"/>
        </w:rPr>
        <w:t>fields of soluble Fe for our biogeochemical simulations.</w:t>
      </w:r>
    </w:p>
    <w:p w14:paraId="00000028" w14:textId="77777777" w:rsidR="009845E3" w:rsidRDefault="009845E3">
      <w:pPr>
        <w:rPr>
          <w:sz w:val="24"/>
          <w:szCs w:val="24"/>
        </w:rPr>
      </w:pPr>
    </w:p>
    <w:p w14:paraId="00000029" w14:textId="77777777" w:rsidR="009845E3" w:rsidRDefault="009845E3">
      <w:pPr>
        <w:rPr>
          <w:sz w:val="24"/>
          <w:szCs w:val="24"/>
        </w:rPr>
      </w:pPr>
    </w:p>
    <w:p w14:paraId="0000002A" w14:textId="77777777" w:rsidR="009845E3" w:rsidRDefault="00000000">
      <w:pPr>
        <w:rPr>
          <w:sz w:val="24"/>
          <w:szCs w:val="24"/>
        </w:rPr>
      </w:pPr>
      <w:r>
        <w:rPr>
          <w:noProof/>
          <w:sz w:val="24"/>
          <w:szCs w:val="24"/>
        </w:rPr>
        <w:lastRenderedPageBreak/>
        <w:drawing>
          <wp:inline distT="114300" distB="114300" distL="114300" distR="114300" wp14:anchorId="50820F75" wp14:editId="2897E036">
            <wp:extent cx="5943600" cy="47625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762500"/>
                    </a:xfrm>
                    <a:prstGeom prst="rect">
                      <a:avLst/>
                    </a:prstGeom>
                    <a:ln/>
                  </pic:spPr>
                </pic:pic>
              </a:graphicData>
            </a:graphic>
          </wp:inline>
        </w:drawing>
      </w:r>
    </w:p>
    <w:p w14:paraId="0000002B" w14:textId="77777777" w:rsidR="009845E3" w:rsidRDefault="00000000">
      <w:pPr>
        <w:rPr>
          <w:sz w:val="24"/>
          <w:szCs w:val="24"/>
        </w:rPr>
      </w:pPr>
      <w:r>
        <w:rPr>
          <w:b/>
          <w:sz w:val="24"/>
          <w:szCs w:val="24"/>
        </w:rPr>
        <w:t>Figure 3.</w:t>
      </w:r>
      <w:r>
        <w:rPr>
          <w:sz w:val="24"/>
          <w:szCs w:val="24"/>
        </w:rPr>
        <w:t xml:space="preserve"> Flow chart describing the experiment design. The gray box shows the general configuration used for spin-up and sensitivity experiment simulations. White boxes labeled </w:t>
      </w:r>
      <w:r>
        <w:rPr>
          <w:i/>
          <w:sz w:val="24"/>
          <w:szCs w:val="24"/>
        </w:rPr>
        <w:t>Dust 1-6</w:t>
      </w:r>
      <w:r>
        <w:rPr>
          <w:sz w:val="24"/>
          <w:szCs w:val="24"/>
        </w:rPr>
        <w:t xml:space="preserve"> represent the six Last Glacial Maximum (LGM) and six Holocene dust deposition flux fields used as input to the simulations, while the associated input fields of dust fractional iron (Fe) solubility are represented by white boxes labeled </w:t>
      </w:r>
      <w:r>
        <w:rPr>
          <w:i/>
          <w:sz w:val="24"/>
          <w:szCs w:val="24"/>
        </w:rPr>
        <w:t>Sol. 1-6</w:t>
      </w:r>
      <w:r>
        <w:rPr>
          <w:sz w:val="24"/>
          <w:szCs w:val="24"/>
        </w:rPr>
        <w:t>. The top blue box represents the spin-up simulations run for each input field of dust flux, using a fixed value for atmospheric carbon dioxide (CO</w:t>
      </w:r>
      <w:r>
        <w:rPr>
          <w:sz w:val="24"/>
          <w:szCs w:val="24"/>
          <w:vertAlign w:val="subscript"/>
        </w:rPr>
        <w:t>2</w:t>
      </w:r>
      <w:r>
        <w:rPr>
          <w:sz w:val="24"/>
          <w:szCs w:val="24"/>
        </w:rPr>
        <w:t>) concentration. The bottom blue box represents the control simulations run with unprescribed CO</w:t>
      </w:r>
      <w:r>
        <w:rPr>
          <w:sz w:val="24"/>
          <w:szCs w:val="24"/>
          <w:vertAlign w:val="subscript"/>
        </w:rPr>
        <w:t>2</w:t>
      </w:r>
      <w:r>
        <w:rPr>
          <w:sz w:val="24"/>
          <w:szCs w:val="24"/>
        </w:rPr>
        <w:t xml:space="preserve"> for each input dust field (six for LGM and six for the Holocene). The bottom yellow box represents the main set of sensitivity experiment simulations, in which for all 12 input fields of dust fractional iron solubility, all grids of a given high-nutrient, low-chlorophyll (HNLC) ocean </w:t>
      </w:r>
      <w:proofErr w:type="gramStart"/>
      <w:r>
        <w:rPr>
          <w:sz w:val="24"/>
          <w:szCs w:val="24"/>
        </w:rPr>
        <w:t>basin  are</w:t>
      </w:r>
      <w:proofErr w:type="gramEnd"/>
      <w:r>
        <w:rPr>
          <w:sz w:val="24"/>
          <w:szCs w:val="24"/>
        </w:rPr>
        <w:t xml:space="preserve"> multiplied by the same scalar factor.</w:t>
      </w:r>
    </w:p>
    <w:p w14:paraId="0000002C" w14:textId="77777777" w:rsidR="009845E3" w:rsidRDefault="009845E3">
      <w:pPr>
        <w:rPr>
          <w:sz w:val="24"/>
          <w:szCs w:val="24"/>
        </w:rPr>
      </w:pPr>
    </w:p>
    <w:p w14:paraId="0000002D" w14:textId="77777777" w:rsidR="009845E3" w:rsidRDefault="00000000">
      <w:pPr>
        <w:keepNext/>
        <w:pBdr>
          <w:top w:val="nil"/>
          <w:left w:val="nil"/>
          <w:bottom w:val="nil"/>
          <w:right w:val="nil"/>
          <w:between w:val="nil"/>
        </w:pBdr>
        <w:spacing w:before="240" w:after="120"/>
        <w:rPr>
          <w:sz w:val="24"/>
          <w:szCs w:val="24"/>
        </w:rPr>
      </w:pPr>
      <w:r>
        <w:rPr>
          <w:color w:val="000000"/>
          <w:sz w:val="24"/>
          <w:szCs w:val="24"/>
        </w:rPr>
        <w:t xml:space="preserve">To properly interpret these results, it is important to clearly identify what processes of Fe solubilization are being captured by our methodology, and which are not. As was mentioned previously, the inverse relationship between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Pr>
          <w:color w:val="000000"/>
          <w:sz w:val="24"/>
          <w:szCs w:val="24"/>
        </w:rPr>
        <w:t xml:space="preserve"> in dust and atmospheric dust load used to derive our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Pr>
          <w:color w:val="000000"/>
          <w:sz w:val="24"/>
          <w:szCs w:val="24"/>
        </w:rPr>
        <w:t xml:space="preserve"> fields </w:t>
      </w:r>
      <w:proofErr w:type="gramStart"/>
      <w:r>
        <w:rPr>
          <w:color w:val="000000"/>
          <w:sz w:val="24"/>
          <w:szCs w:val="24"/>
        </w:rPr>
        <w:t>is</w:t>
      </w:r>
      <w:proofErr w:type="gramEnd"/>
      <w:r>
        <w:rPr>
          <w:color w:val="000000"/>
          <w:sz w:val="24"/>
          <w:szCs w:val="24"/>
        </w:rPr>
        <w:t xml:space="preserve"> based on laboratory Fe leaching experiments of aerosol samples collected over the ocean using a weakly acidic solution (Baker and </w:t>
      </w:r>
      <w:proofErr w:type="spellStart"/>
      <w:r>
        <w:rPr>
          <w:color w:val="000000"/>
          <w:sz w:val="24"/>
          <w:szCs w:val="24"/>
        </w:rPr>
        <w:t>Jickells</w:t>
      </w:r>
      <w:proofErr w:type="spellEnd"/>
      <w:r>
        <w:rPr>
          <w:color w:val="000000"/>
          <w:sz w:val="24"/>
          <w:szCs w:val="24"/>
        </w:rPr>
        <w:t xml:space="preserve">, 2006). Under these conditions, Fe extracted into solution consists of a highly labile Fe fraction that may be extracted </w:t>
      </w:r>
      <w:r>
        <w:rPr>
          <w:color w:val="000000"/>
          <w:sz w:val="24"/>
          <w:szCs w:val="24"/>
        </w:rPr>
        <w:lastRenderedPageBreak/>
        <w:t xml:space="preserve">in pure water, and a water-insoluble fraction that is solubilized under weakly acidic conditions. Together, these two fractions constitute the so-called </w:t>
      </w:r>
      <w:r>
        <w:rPr>
          <w:i/>
          <w:color w:val="000000"/>
          <w:sz w:val="24"/>
          <w:szCs w:val="24"/>
        </w:rPr>
        <w:t>labile</w:t>
      </w:r>
      <w:r>
        <w:rPr>
          <w:color w:val="000000"/>
          <w:sz w:val="24"/>
          <w:szCs w:val="24"/>
        </w:rPr>
        <w:t xml:space="preserve"> Fe (Perron et al., 2020). The highly labile fraction of Fe represents non-structural Fe adsorbed onto mineral surfaces, the so-called </w:t>
      </w:r>
      <w:r>
        <w:rPr>
          <w:i/>
          <w:color w:val="000000"/>
          <w:sz w:val="24"/>
          <w:szCs w:val="24"/>
        </w:rPr>
        <w:t>soluble</w:t>
      </w:r>
      <w:r>
        <w:rPr>
          <w:color w:val="000000"/>
          <w:sz w:val="24"/>
          <w:szCs w:val="24"/>
        </w:rPr>
        <w:t xml:space="preserve"> Fe (Perron et al., 2020), so that leaching experiments performed with pure water (or seawater) mimic Fe solubilization during transport in non-acidic air masses (e.g., </w:t>
      </w:r>
      <w:proofErr w:type="spellStart"/>
      <w:r>
        <w:rPr>
          <w:color w:val="000000"/>
          <w:sz w:val="24"/>
          <w:szCs w:val="24"/>
        </w:rPr>
        <w:t>Chomchoei</w:t>
      </w:r>
      <w:proofErr w:type="spellEnd"/>
      <w:r>
        <w:rPr>
          <w:color w:val="000000"/>
          <w:sz w:val="24"/>
          <w:szCs w:val="24"/>
        </w:rPr>
        <w:t xml:space="preserve"> et al., 2005; Cosentino et al., 2020; </w:t>
      </w:r>
      <w:proofErr w:type="spellStart"/>
      <w:r>
        <w:rPr>
          <w:color w:val="000000"/>
          <w:sz w:val="24"/>
          <w:szCs w:val="24"/>
        </w:rPr>
        <w:t>Simonella</w:t>
      </w:r>
      <w:proofErr w:type="spellEnd"/>
      <w:r>
        <w:rPr>
          <w:color w:val="000000"/>
          <w:sz w:val="24"/>
          <w:szCs w:val="24"/>
        </w:rPr>
        <w:t xml:space="preserve"> et al., 2022). This Fe fraction may be considered the source-inherited Fe in dust, readily available without the need of atmospheric processing (Cosentino et al., 2020; </w:t>
      </w:r>
      <w:proofErr w:type="spellStart"/>
      <w:r>
        <w:rPr>
          <w:color w:val="000000"/>
          <w:sz w:val="24"/>
          <w:szCs w:val="24"/>
        </w:rPr>
        <w:t>Simonella</w:t>
      </w:r>
      <w:proofErr w:type="spellEnd"/>
      <w:r>
        <w:rPr>
          <w:color w:val="000000"/>
          <w:sz w:val="24"/>
          <w:szCs w:val="24"/>
        </w:rPr>
        <w:t xml:space="preserve"> et al., 2020). In turn, the water-insoluble, weak acid-soluble Fe represents structural Fe predominantly in clay minerals (Journet et al., 2008; Marcotte et al., 2020; </w:t>
      </w:r>
      <w:proofErr w:type="spellStart"/>
      <w:r>
        <w:rPr>
          <w:color w:val="000000"/>
          <w:sz w:val="24"/>
          <w:szCs w:val="24"/>
        </w:rPr>
        <w:t>Simonella</w:t>
      </w:r>
      <w:proofErr w:type="spellEnd"/>
      <w:r>
        <w:rPr>
          <w:color w:val="000000"/>
          <w:sz w:val="24"/>
          <w:szCs w:val="24"/>
        </w:rPr>
        <w:t xml:space="preserve"> et al., 2022), so that Fe leaching experiments with weak acids mimic proton-induced Fe processing during transport in acidic atmospheres (e.g., Cosentino et al., 2020; </w:t>
      </w:r>
      <w:proofErr w:type="spellStart"/>
      <w:r>
        <w:rPr>
          <w:color w:val="000000"/>
          <w:sz w:val="24"/>
          <w:szCs w:val="24"/>
        </w:rPr>
        <w:t>Simonella</w:t>
      </w:r>
      <w:proofErr w:type="spellEnd"/>
      <w:r>
        <w:rPr>
          <w:color w:val="000000"/>
          <w:sz w:val="24"/>
          <w:szCs w:val="24"/>
        </w:rPr>
        <w:t xml:space="preserve"> et al., 20</w:t>
      </w:r>
      <w:r>
        <w:rPr>
          <w:sz w:val="24"/>
          <w:szCs w:val="24"/>
        </w:rPr>
        <w:t>22</w:t>
      </w:r>
      <w:r>
        <w:rPr>
          <w:color w:val="000000"/>
          <w:sz w:val="24"/>
          <w:szCs w:val="24"/>
        </w:rPr>
        <w:t xml:space="preserve">). Because soluble Fe is usually a small fraction of labile Fe, as low as 1% even in close-to-source dust aerosols (e.g., </w:t>
      </w:r>
      <w:proofErr w:type="spellStart"/>
      <w:r>
        <w:rPr>
          <w:color w:val="000000"/>
          <w:sz w:val="24"/>
          <w:szCs w:val="24"/>
        </w:rPr>
        <w:t>Simonella</w:t>
      </w:r>
      <w:proofErr w:type="spellEnd"/>
      <w:r>
        <w:rPr>
          <w:color w:val="000000"/>
          <w:sz w:val="24"/>
          <w:szCs w:val="24"/>
        </w:rPr>
        <w:t xml:space="preserve"> et al., 2022), and because the relationship we used to derive our input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Pr>
          <w:color w:val="000000"/>
          <w:sz w:val="24"/>
          <w:szCs w:val="24"/>
        </w:rPr>
        <w:t xml:space="preserve"> fields represents labile Fe (Baker and Jickells, 2006), these fields mainly represent Fe solubility enhancement due to progressive fining of dust with greater distance traveled and associated rises in particle reactivity due to higher surface-to-volume ratios (Baker and </w:t>
      </w:r>
      <w:proofErr w:type="spellStart"/>
      <w:r>
        <w:rPr>
          <w:color w:val="000000"/>
          <w:sz w:val="24"/>
          <w:szCs w:val="24"/>
        </w:rPr>
        <w:t>Jickells</w:t>
      </w:r>
      <w:proofErr w:type="spellEnd"/>
      <w:r>
        <w:rPr>
          <w:color w:val="000000"/>
          <w:sz w:val="24"/>
          <w:szCs w:val="24"/>
        </w:rPr>
        <w:t xml:space="preserve">, 2006; </w:t>
      </w:r>
      <w:proofErr w:type="spellStart"/>
      <w:r>
        <w:rPr>
          <w:color w:val="000000"/>
          <w:sz w:val="24"/>
          <w:szCs w:val="24"/>
        </w:rPr>
        <w:t>Cwiertny</w:t>
      </w:r>
      <w:proofErr w:type="spellEnd"/>
      <w:r>
        <w:rPr>
          <w:color w:val="000000"/>
          <w:sz w:val="24"/>
          <w:szCs w:val="24"/>
        </w:rPr>
        <w:t xml:space="preserve"> et al., 2008). Instead, our input fields do not capture differences in source-inherited Fe solubility of dust.</w:t>
      </w:r>
    </w:p>
    <w:p w14:paraId="0000002E" w14:textId="77777777" w:rsidR="009845E3" w:rsidRDefault="00000000">
      <w:pPr>
        <w:rPr>
          <w:sz w:val="24"/>
          <w:szCs w:val="24"/>
        </w:rPr>
      </w:pPr>
      <w:r>
        <w:rPr>
          <w:noProof/>
          <w:sz w:val="24"/>
          <w:szCs w:val="24"/>
        </w:rPr>
        <w:drawing>
          <wp:inline distT="0" distB="0" distL="0" distR="0" wp14:anchorId="65812FE3" wp14:editId="2817011E">
            <wp:extent cx="5943600" cy="3442335"/>
            <wp:effectExtent l="0" t="0" r="0" b="0"/>
            <wp:docPr id="10" name="image3.png" descr="A picture containing text, electronics, screenshot, displa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 electronics, screenshot, display&#10;&#10;Description automatically generated"/>
                    <pic:cNvPicPr preferRelativeResize="0"/>
                  </pic:nvPicPr>
                  <pic:blipFill>
                    <a:blip r:embed="rId14"/>
                    <a:srcRect/>
                    <a:stretch>
                      <a:fillRect/>
                    </a:stretch>
                  </pic:blipFill>
                  <pic:spPr>
                    <a:xfrm>
                      <a:off x="0" y="0"/>
                      <a:ext cx="5943600" cy="3442335"/>
                    </a:xfrm>
                    <a:prstGeom prst="rect">
                      <a:avLst/>
                    </a:prstGeom>
                    <a:ln/>
                  </pic:spPr>
                </pic:pic>
              </a:graphicData>
            </a:graphic>
          </wp:inline>
        </w:drawing>
      </w:r>
    </w:p>
    <w:p w14:paraId="0000002F" w14:textId="77777777" w:rsidR="009845E3" w:rsidRDefault="00000000">
      <w:pPr>
        <w:rPr>
          <w:color w:val="000000"/>
          <w:sz w:val="24"/>
          <w:szCs w:val="24"/>
        </w:rPr>
      </w:pPr>
      <w:r>
        <w:rPr>
          <w:b/>
          <w:color w:val="000000"/>
          <w:sz w:val="24"/>
          <w:szCs w:val="24"/>
        </w:rPr>
        <w:t xml:space="preserve">Figure 4. </w:t>
      </w:r>
      <w:r>
        <w:rPr>
          <w:color w:val="000000"/>
          <w:sz w:val="24"/>
          <w:szCs w:val="24"/>
        </w:rPr>
        <w:t>Mean field of (a) Holocene and (c) Last Glacial Maximum (LGM) dust deposition rate derived from the six Holocene-LGM field pairs used in this study, and calculated fractional Fe solubility in deposited dust for the (b) Holocene and (d) LGM.</w:t>
      </w:r>
    </w:p>
    <w:p w14:paraId="1F44C8A1" w14:textId="77777777" w:rsidR="009D3D6D" w:rsidRDefault="009D3D6D">
      <w:pPr>
        <w:rPr>
          <w:color w:val="000000"/>
          <w:sz w:val="24"/>
          <w:szCs w:val="24"/>
        </w:rPr>
      </w:pPr>
    </w:p>
    <w:p w14:paraId="5A3A441C" w14:textId="69AE961A" w:rsidR="009D3D6D" w:rsidRDefault="009D3D6D" w:rsidP="009D3D6D">
      <w:pPr>
        <w:jc w:val="both"/>
        <w:rPr>
          <w:color w:val="000000"/>
          <w:sz w:val="24"/>
          <w:szCs w:val="24"/>
          <w:lang w:val="es-CL"/>
        </w:rPr>
      </w:pPr>
      <w:r w:rsidRPr="009D3D6D">
        <w:rPr>
          <w:color w:val="000000"/>
          <w:sz w:val="24"/>
          <w:szCs w:val="24"/>
          <w:lang w:val="es-CL"/>
        </w:rPr>
        <w:t xml:space="preserve">Table 1 </w:t>
      </w:r>
      <w:proofErr w:type="spellStart"/>
      <w:r w:rsidRPr="009D3D6D">
        <w:rPr>
          <w:color w:val="000000"/>
          <w:sz w:val="24"/>
          <w:szCs w:val="24"/>
          <w:lang w:val="es-CL"/>
        </w:rPr>
        <w:t>illustrates</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w:t>
      </w:r>
      <w:proofErr w:type="spellStart"/>
      <w:r w:rsidRPr="009D3D6D">
        <w:rPr>
          <w:color w:val="000000"/>
          <w:sz w:val="24"/>
          <w:szCs w:val="24"/>
          <w:lang w:val="es-CL"/>
        </w:rPr>
        <w:t>average</w:t>
      </w:r>
      <w:proofErr w:type="spellEnd"/>
      <w:r w:rsidRPr="009D3D6D">
        <w:rPr>
          <w:color w:val="000000"/>
          <w:sz w:val="24"/>
          <w:szCs w:val="24"/>
          <w:lang w:val="es-CL"/>
        </w:rPr>
        <w:t xml:space="preserve"> global </w:t>
      </w:r>
      <w:proofErr w:type="spellStart"/>
      <w:r w:rsidRPr="009D3D6D">
        <w:rPr>
          <w:color w:val="000000"/>
          <w:sz w:val="24"/>
          <w:szCs w:val="24"/>
          <w:lang w:val="es-CL"/>
        </w:rPr>
        <w:t>dust</w:t>
      </w:r>
      <w:proofErr w:type="spellEnd"/>
      <w:r w:rsidRPr="009D3D6D">
        <w:rPr>
          <w:color w:val="000000"/>
          <w:sz w:val="24"/>
          <w:szCs w:val="24"/>
          <w:lang w:val="es-CL"/>
        </w:rPr>
        <w:t xml:space="preserve">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sidRPr="009D3D6D">
        <w:rPr>
          <w:color w:val="000000"/>
          <w:sz w:val="24"/>
          <w:szCs w:val="24"/>
          <w:lang w:val="es-CL"/>
        </w:rPr>
        <w:t xml:space="preserve"> values for both the Holocene and the Last Glacial Maximum (LGM), alongside regional averages pertaining to the primary High Nutrient Low Chlorophyll (HNLC) ocean basins, </w:t>
      </w:r>
      <w:r w:rsidR="009F23B3" w:rsidRPr="009F23B3">
        <w:rPr>
          <w:color w:val="000000"/>
          <w:sz w:val="24"/>
          <w:szCs w:val="24"/>
        </w:rPr>
        <w:t>considering the different</w:t>
      </w:r>
      <w:r w:rsidRPr="009D3D6D">
        <w:rPr>
          <w:color w:val="000000"/>
          <w:sz w:val="24"/>
          <w:szCs w:val="24"/>
          <w:lang w:val="es-CL"/>
        </w:rPr>
        <w:t xml:space="preserve"> </w:t>
      </w:r>
      <w:proofErr w:type="spellStart"/>
      <w:r w:rsidRPr="009D3D6D">
        <w:rPr>
          <w:color w:val="000000"/>
          <w:sz w:val="24"/>
          <w:szCs w:val="24"/>
          <w:lang w:val="es-CL"/>
        </w:rPr>
        <w:t>dust</w:t>
      </w:r>
      <w:proofErr w:type="spellEnd"/>
      <w:r w:rsidRPr="009D3D6D">
        <w:rPr>
          <w:color w:val="000000"/>
          <w:sz w:val="24"/>
          <w:szCs w:val="24"/>
          <w:lang w:val="es-CL"/>
        </w:rPr>
        <w:t xml:space="preserve"> </w:t>
      </w:r>
      <w:proofErr w:type="spellStart"/>
      <w:r w:rsidRPr="009D3D6D">
        <w:rPr>
          <w:color w:val="000000"/>
          <w:sz w:val="24"/>
          <w:szCs w:val="24"/>
          <w:lang w:val="es-CL"/>
        </w:rPr>
        <w:t>fields</w:t>
      </w:r>
      <w:proofErr w:type="spellEnd"/>
      <w:r w:rsidRPr="009D3D6D">
        <w:rPr>
          <w:color w:val="000000"/>
          <w:sz w:val="24"/>
          <w:szCs w:val="24"/>
          <w:lang w:val="es-CL"/>
        </w:rPr>
        <w:t xml:space="preserve"> </w:t>
      </w:r>
      <w:proofErr w:type="spellStart"/>
      <w:r w:rsidRPr="009D3D6D">
        <w:rPr>
          <w:color w:val="000000"/>
          <w:sz w:val="24"/>
          <w:szCs w:val="24"/>
          <w:lang w:val="es-CL"/>
        </w:rPr>
        <w:t>employed</w:t>
      </w:r>
      <w:proofErr w:type="spellEnd"/>
      <w:r w:rsidRPr="009D3D6D">
        <w:rPr>
          <w:color w:val="000000"/>
          <w:sz w:val="24"/>
          <w:szCs w:val="24"/>
          <w:lang w:val="es-CL"/>
        </w:rPr>
        <w:t xml:space="preserve"> in </w:t>
      </w:r>
      <w:proofErr w:type="spellStart"/>
      <w:r w:rsidRPr="009D3D6D">
        <w:rPr>
          <w:color w:val="000000"/>
          <w:sz w:val="24"/>
          <w:szCs w:val="24"/>
          <w:lang w:val="es-CL"/>
        </w:rPr>
        <w:t>this</w:t>
      </w:r>
      <w:proofErr w:type="spellEnd"/>
      <w:r w:rsidRPr="009D3D6D">
        <w:rPr>
          <w:color w:val="000000"/>
          <w:sz w:val="24"/>
          <w:szCs w:val="24"/>
          <w:lang w:val="es-CL"/>
        </w:rPr>
        <w:t xml:space="preserve"> </w:t>
      </w:r>
      <w:proofErr w:type="spellStart"/>
      <w:r w:rsidRPr="009D3D6D">
        <w:rPr>
          <w:color w:val="000000"/>
          <w:sz w:val="24"/>
          <w:szCs w:val="24"/>
          <w:lang w:val="es-CL"/>
        </w:rPr>
        <w:t>study</w:t>
      </w:r>
      <w:proofErr w:type="spellEnd"/>
      <w:r w:rsidRPr="009D3D6D">
        <w:rPr>
          <w:color w:val="000000"/>
          <w:sz w:val="24"/>
          <w:szCs w:val="24"/>
          <w:lang w:val="es-CL"/>
        </w:rPr>
        <w:t xml:space="preserve">. </w:t>
      </w:r>
      <w:r w:rsidR="009307A2" w:rsidRPr="009307A2">
        <w:rPr>
          <w:color w:val="000000"/>
          <w:sz w:val="24"/>
          <w:szCs w:val="24"/>
        </w:rPr>
        <w:t>Due to heightened dust loads during the LGM</w:t>
      </w:r>
      <w:r w:rsidRPr="009D3D6D">
        <w:rPr>
          <w:color w:val="000000"/>
          <w:sz w:val="24"/>
          <w:szCs w:val="24"/>
          <w:lang w:val="es-CL"/>
        </w:rPr>
        <w:t xml:space="preserve">, </w:t>
      </w:r>
      <w:proofErr w:type="spellStart"/>
      <w:r w:rsidRPr="009D3D6D">
        <w:rPr>
          <w:color w:val="000000"/>
          <w:sz w:val="24"/>
          <w:szCs w:val="24"/>
          <w:lang w:val="es-CL"/>
        </w:rPr>
        <w:t>dust</w:t>
      </w:r>
      <w:proofErr w:type="spellEnd"/>
      <w:r w:rsidRPr="009D3D6D">
        <w:rPr>
          <w:color w:val="000000"/>
          <w:sz w:val="24"/>
          <w:szCs w:val="24"/>
          <w:lang w:val="es-CL"/>
        </w:rPr>
        <w:t xml:space="preserve">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oMath>
      <w:r w:rsidRPr="009D3D6D">
        <w:rPr>
          <w:color w:val="000000"/>
          <w:sz w:val="24"/>
          <w:szCs w:val="24"/>
          <w:lang w:val="es-CL"/>
        </w:rPr>
        <w:t xml:space="preserve"> </w:t>
      </w:r>
      <w:r w:rsidR="009307A2" w:rsidRPr="009307A2">
        <w:rPr>
          <w:color w:val="000000"/>
          <w:sz w:val="24"/>
          <w:szCs w:val="24"/>
        </w:rPr>
        <w:t>reaches a global average of</w:t>
      </w:r>
      <w:r w:rsidR="009307A2">
        <w:rPr>
          <w:color w:val="000000"/>
          <w:sz w:val="24"/>
          <w:szCs w:val="24"/>
        </w:rPr>
        <w:t xml:space="preserve"> </w:t>
      </w:r>
      <w:r w:rsidRPr="009D3D6D">
        <w:rPr>
          <w:color w:val="000000"/>
          <w:sz w:val="24"/>
          <w:szCs w:val="24"/>
          <w:lang w:val="es-CL"/>
        </w:rPr>
        <w:t xml:space="preserve">0.38%, </w:t>
      </w:r>
      <w:proofErr w:type="spellStart"/>
      <w:r w:rsidRPr="009D3D6D">
        <w:rPr>
          <w:color w:val="000000"/>
          <w:sz w:val="24"/>
          <w:szCs w:val="24"/>
          <w:lang w:val="es-CL"/>
        </w:rPr>
        <w:lastRenderedPageBreak/>
        <w:t>notably</w:t>
      </w:r>
      <w:proofErr w:type="spellEnd"/>
      <w:r w:rsidRPr="009D3D6D">
        <w:rPr>
          <w:color w:val="000000"/>
          <w:sz w:val="24"/>
          <w:szCs w:val="24"/>
          <w:lang w:val="es-CL"/>
        </w:rPr>
        <w:t xml:space="preserve"> </w:t>
      </w:r>
      <w:proofErr w:type="spellStart"/>
      <w:r w:rsidRPr="009D3D6D">
        <w:rPr>
          <w:color w:val="000000"/>
          <w:sz w:val="24"/>
          <w:szCs w:val="24"/>
          <w:lang w:val="es-CL"/>
        </w:rPr>
        <w:t>lower</w:t>
      </w:r>
      <w:proofErr w:type="spellEnd"/>
      <w:r w:rsidRPr="009D3D6D">
        <w:rPr>
          <w:color w:val="000000"/>
          <w:sz w:val="24"/>
          <w:szCs w:val="24"/>
          <w:lang w:val="es-CL"/>
        </w:rPr>
        <w:t xml:space="preserve"> </w:t>
      </w:r>
      <w:proofErr w:type="spellStart"/>
      <w:r w:rsidRPr="009D3D6D">
        <w:rPr>
          <w:color w:val="000000"/>
          <w:sz w:val="24"/>
          <w:szCs w:val="24"/>
          <w:lang w:val="es-CL"/>
        </w:rPr>
        <w:t>than</w:t>
      </w:r>
      <w:proofErr w:type="spellEnd"/>
      <w:r w:rsidRPr="009D3D6D">
        <w:rPr>
          <w:color w:val="000000"/>
          <w:sz w:val="24"/>
          <w:szCs w:val="24"/>
          <w:lang w:val="es-CL"/>
        </w:rPr>
        <w:t xml:space="preserve"> </w:t>
      </w:r>
      <w:proofErr w:type="spellStart"/>
      <w:r w:rsidRPr="009D3D6D">
        <w:rPr>
          <w:color w:val="000000"/>
          <w:sz w:val="24"/>
          <w:szCs w:val="24"/>
          <w:lang w:val="es-CL"/>
        </w:rPr>
        <w:t>that</w:t>
      </w:r>
      <w:proofErr w:type="spellEnd"/>
      <w:r w:rsidRPr="009D3D6D">
        <w:rPr>
          <w:color w:val="000000"/>
          <w:sz w:val="24"/>
          <w:szCs w:val="24"/>
          <w:lang w:val="es-CL"/>
        </w:rPr>
        <w:t xml:space="preserve"> </w:t>
      </w:r>
      <w:proofErr w:type="spellStart"/>
      <w:r w:rsidRPr="009D3D6D">
        <w:rPr>
          <w:color w:val="000000"/>
          <w:sz w:val="24"/>
          <w:szCs w:val="24"/>
          <w:lang w:val="es-CL"/>
        </w:rPr>
        <w:t>of</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Holocene (0.65%). </w:t>
      </w:r>
      <w:proofErr w:type="spellStart"/>
      <w:r w:rsidRPr="009D3D6D">
        <w:rPr>
          <w:color w:val="000000"/>
          <w:sz w:val="24"/>
          <w:szCs w:val="24"/>
          <w:lang w:val="es-CL"/>
        </w:rPr>
        <w:t>While</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w:t>
      </w:r>
      <w:proofErr w:type="spellStart"/>
      <w:r w:rsidR="009F23B3">
        <w:rPr>
          <w:color w:val="000000"/>
          <w:sz w:val="24"/>
          <w:szCs w:val="24"/>
          <w:lang w:val="es-CL"/>
        </w:rPr>
        <w:t>iron</w:t>
      </w:r>
      <w:proofErr w:type="spellEnd"/>
      <w:r w:rsidR="009F23B3">
        <w:rPr>
          <w:color w:val="000000"/>
          <w:sz w:val="24"/>
          <w:szCs w:val="24"/>
          <w:lang w:val="es-CL"/>
        </w:rPr>
        <w:t xml:space="preserve"> </w:t>
      </w:r>
      <w:proofErr w:type="spellStart"/>
      <w:r w:rsidRPr="009D3D6D">
        <w:rPr>
          <w:color w:val="000000"/>
          <w:sz w:val="24"/>
          <w:szCs w:val="24"/>
          <w:lang w:val="es-CL"/>
        </w:rPr>
        <w:t>solubility</w:t>
      </w:r>
      <w:proofErr w:type="spellEnd"/>
      <w:r w:rsidRPr="009D3D6D">
        <w:rPr>
          <w:color w:val="000000"/>
          <w:sz w:val="24"/>
          <w:szCs w:val="24"/>
          <w:lang w:val="es-CL"/>
        </w:rPr>
        <w:t xml:space="preserve"> (Fe) </w:t>
      </w:r>
      <w:proofErr w:type="spellStart"/>
      <w:r w:rsidRPr="009D3D6D">
        <w:rPr>
          <w:color w:val="000000"/>
          <w:sz w:val="24"/>
          <w:szCs w:val="24"/>
          <w:lang w:val="es-CL"/>
        </w:rPr>
        <w:t>during</w:t>
      </w:r>
      <w:proofErr w:type="spellEnd"/>
      <w:r w:rsidRPr="009D3D6D">
        <w:rPr>
          <w:color w:val="000000"/>
          <w:sz w:val="24"/>
          <w:szCs w:val="24"/>
          <w:lang w:val="es-CL"/>
        </w:rPr>
        <w:t xml:space="preserve"> </w:t>
      </w:r>
      <w:proofErr w:type="spellStart"/>
      <w:r w:rsidRPr="009D3D6D">
        <w:rPr>
          <w:color w:val="000000"/>
          <w:sz w:val="24"/>
          <w:szCs w:val="24"/>
          <w:lang w:val="es-CL"/>
        </w:rPr>
        <w:t>dust</w:t>
      </w:r>
      <w:proofErr w:type="spellEnd"/>
      <w:r w:rsidRPr="009D3D6D">
        <w:rPr>
          <w:color w:val="000000"/>
          <w:sz w:val="24"/>
          <w:szCs w:val="24"/>
          <w:lang w:val="es-CL"/>
        </w:rPr>
        <w:t xml:space="preserve"> </w:t>
      </w:r>
      <w:proofErr w:type="spellStart"/>
      <w:r w:rsidRPr="009D3D6D">
        <w:rPr>
          <w:color w:val="000000"/>
          <w:sz w:val="24"/>
          <w:szCs w:val="24"/>
          <w:lang w:val="es-CL"/>
        </w:rPr>
        <w:t>transport</w:t>
      </w:r>
      <w:proofErr w:type="spellEnd"/>
      <w:r w:rsidRPr="009D3D6D">
        <w:rPr>
          <w:color w:val="000000"/>
          <w:sz w:val="24"/>
          <w:szCs w:val="24"/>
          <w:lang w:val="es-CL"/>
        </w:rPr>
        <w:t xml:space="preserve"> </w:t>
      </w:r>
      <w:proofErr w:type="spellStart"/>
      <w:r w:rsidRPr="009D3D6D">
        <w:rPr>
          <w:color w:val="000000"/>
          <w:sz w:val="24"/>
          <w:szCs w:val="24"/>
          <w:lang w:val="es-CL"/>
        </w:rPr>
        <w:t>is</w:t>
      </w:r>
      <w:proofErr w:type="spellEnd"/>
      <w:r w:rsidRPr="009D3D6D">
        <w:rPr>
          <w:color w:val="000000"/>
          <w:sz w:val="24"/>
          <w:szCs w:val="24"/>
          <w:lang w:val="es-CL"/>
        </w:rPr>
        <w:t xml:space="preserve"> </w:t>
      </w:r>
      <w:proofErr w:type="spellStart"/>
      <w:r w:rsidRPr="009D3D6D">
        <w:rPr>
          <w:color w:val="000000"/>
          <w:sz w:val="24"/>
          <w:szCs w:val="24"/>
          <w:lang w:val="es-CL"/>
        </w:rPr>
        <w:t>recognized</w:t>
      </w:r>
      <w:proofErr w:type="spellEnd"/>
      <w:r w:rsidRPr="009D3D6D">
        <w:rPr>
          <w:color w:val="000000"/>
          <w:sz w:val="24"/>
          <w:szCs w:val="24"/>
          <w:lang w:val="es-CL"/>
        </w:rPr>
        <w:t xml:space="preserve"> </w:t>
      </w:r>
      <w:proofErr w:type="spellStart"/>
      <w:r w:rsidRPr="009D3D6D">
        <w:rPr>
          <w:color w:val="000000"/>
          <w:sz w:val="24"/>
          <w:szCs w:val="24"/>
          <w:lang w:val="es-CL"/>
        </w:rPr>
        <w:t>to</w:t>
      </w:r>
      <w:proofErr w:type="spellEnd"/>
      <w:r w:rsidRPr="009D3D6D">
        <w:rPr>
          <w:color w:val="000000"/>
          <w:sz w:val="24"/>
          <w:szCs w:val="24"/>
          <w:lang w:val="es-CL"/>
        </w:rPr>
        <w:t xml:space="preserve"> </w:t>
      </w:r>
      <w:proofErr w:type="spellStart"/>
      <w:r w:rsidRPr="009D3D6D">
        <w:rPr>
          <w:color w:val="000000"/>
          <w:sz w:val="24"/>
          <w:szCs w:val="24"/>
          <w:lang w:val="es-CL"/>
        </w:rPr>
        <w:t>fluctuate</w:t>
      </w:r>
      <w:proofErr w:type="spellEnd"/>
      <w:r w:rsidRPr="009D3D6D">
        <w:rPr>
          <w:color w:val="000000"/>
          <w:sz w:val="24"/>
          <w:szCs w:val="24"/>
          <w:lang w:val="es-CL"/>
        </w:rPr>
        <w:t xml:space="preserve"> </w:t>
      </w:r>
      <w:r w:rsidR="009F23B3">
        <w:rPr>
          <w:color w:val="000000"/>
          <w:sz w:val="24"/>
          <w:szCs w:val="24"/>
          <w:lang w:val="es-CL"/>
        </w:rPr>
        <w:t>u</w:t>
      </w:r>
      <w:r w:rsidR="009307A2">
        <w:rPr>
          <w:color w:val="000000"/>
          <w:sz w:val="24"/>
          <w:szCs w:val="24"/>
          <w:lang w:val="es-CL"/>
        </w:rPr>
        <w:t xml:space="preserve">p </w:t>
      </w:r>
      <w:proofErr w:type="spellStart"/>
      <w:r w:rsidR="009307A2">
        <w:rPr>
          <w:color w:val="000000"/>
          <w:sz w:val="24"/>
          <w:szCs w:val="24"/>
          <w:lang w:val="es-CL"/>
        </w:rPr>
        <w:t>to</w:t>
      </w:r>
      <w:proofErr w:type="spellEnd"/>
      <w:r w:rsidR="009307A2">
        <w:rPr>
          <w:color w:val="000000"/>
          <w:sz w:val="24"/>
          <w:szCs w:val="24"/>
          <w:lang w:val="es-CL"/>
        </w:rPr>
        <w:t xml:space="preserve"> </w:t>
      </w:r>
      <w:r w:rsidRPr="009D3D6D">
        <w:rPr>
          <w:color w:val="000000"/>
          <w:sz w:val="24"/>
          <w:szCs w:val="24"/>
          <w:lang w:val="es-CL"/>
        </w:rPr>
        <w:t xml:space="preserve">10% </w:t>
      </w:r>
      <w:proofErr w:type="spellStart"/>
      <w:r w:rsidRPr="009D3D6D">
        <w:rPr>
          <w:color w:val="000000"/>
          <w:sz w:val="24"/>
          <w:szCs w:val="24"/>
          <w:lang w:val="es-CL"/>
        </w:rPr>
        <w:t>with</w:t>
      </w:r>
      <w:proofErr w:type="spellEnd"/>
      <w:r w:rsidRPr="009D3D6D">
        <w:rPr>
          <w:color w:val="000000"/>
          <w:sz w:val="24"/>
          <w:szCs w:val="24"/>
          <w:lang w:val="es-CL"/>
        </w:rPr>
        <w:t xml:space="preserve"> </w:t>
      </w:r>
      <w:proofErr w:type="spellStart"/>
      <w:r w:rsidRPr="009D3D6D">
        <w:rPr>
          <w:color w:val="000000"/>
          <w:sz w:val="24"/>
          <w:szCs w:val="24"/>
          <w:lang w:val="es-CL"/>
        </w:rPr>
        <w:t>spatial</w:t>
      </w:r>
      <w:proofErr w:type="spellEnd"/>
      <w:r w:rsidRPr="009D3D6D">
        <w:rPr>
          <w:color w:val="000000"/>
          <w:sz w:val="24"/>
          <w:szCs w:val="24"/>
          <w:lang w:val="es-CL"/>
        </w:rPr>
        <w:t xml:space="preserve"> </w:t>
      </w:r>
      <w:proofErr w:type="spellStart"/>
      <w:r w:rsidRPr="009D3D6D">
        <w:rPr>
          <w:color w:val="000000"/>
          <w:sz w:val="24"/>
          <w:szCs w:val="24"/>
          <w:lang w:val="es-CL"/>
        </w:rPr>
        <w:t>heterogeneity</w:t>
      </w:r>
      <w:proofErr w:type="spellEnd"/>
      <w:r w:rsidRPr="009D3D6D">
        <w:rPr>
          <w:color w:val="000000"/>
          <w:sz w:val="24"/>
          <w:szCs w:val="24"/>
          <w:lang w:val="es-CL"/>
        </w:rPr>
        <w:t xml:space="preserve"> (</w:t>
      </w:r>
      <w:proofErr w:type="spellStart"/>
      <w:r w:rsidRPr="009D3D6D">
        <w:rPr>
          <w:color w:val="000000"/>
          <w:sz w:val="24"/>
          <w:szCs w:val="24"/>
          <w:lang w:val="es-CL"/>
        </w:rPr>
        <w:t>Journet</w:t>
      </w:r>
      <w:proofErr w:type="spellEnd"/>
      <w:r w:rsidRPr="009D3D6D">
        <w:rPr>
          <w:color w:val="000000"/>
          <w:sz w:val="24"/>
          <w:szCs w:val="24"/>
          <w:lang w:val="es-CL"/>
        </w:rPr>
        <w:t xml:space="preserve"> et al., 2008), </w:t>
      </w:r>
      <w:proofErr w:type="spellStart"/>
      <w:r w:rsidRPr="009D3D6D">
        <w:rPr>
          <w:color w:val="000000"/>
          <w:sz w:val="24"/>
          <w:szCs w:val="24"/>
          <w:lang w:val="es-CL"/>
        </w:rPr>
        <w:t>several</w:t>
      </w:r>
      <w:proofErr w:type="spellEnd"/>
      <w:r w:rsidRPr="009D3D6D">
        <w:rPr>
          <w:color w:val="000000"/>
          <w:sz w:val="24"/>
          <w:szCs w:val="24"/>
          <w:lang w:val="es-CL"/>
        </w:rPr>
        <w:t xml:space="preserve"> </w:t>
      </w:r>
      <w:proofErr w:type="spellStart"/>
      <w:r w:rsidRPr="009D3D6D">
        <w:rPr>
          <w:color w:val="000000"/>
          <w:sz w:val="24"/>
          <w:szCs w:val="24"/>
          <w:lang w:val="es-CL"/>
        </w:rPr>
        <w:t>studies</w:t>
      </w:r>
      <w:proofErr w:type="spellEnd"/>
      <w:r w:rsidRPr="009D3D6D">
        <w:rPr>
          <w:color w:val="000000"/>
          <w:sz w:val="24"/>
          <w:szCs w:val="24"/>
          <w:lang w:val="es-CL"/>
        </w:rPr>
        <w:t xml:space="preserve"> </w:t>
      </w:r>
      <w:proofErr w:type="spellStart"/>
      <w:r w:rsidRPr="009D3D6D">
        <w:rPr>
          <w:color w:val="000000"/>
          <w:sz w:val="24"/>
          <w:szCs w:val="24"/>
          <w:lang w:val="es-CL"/>
        </w:rPr>
        <w:t>adopt</w:t>
      </w:r>
      <w:proofErr w:type="spellEnd"/>
      <w:r w:rsidRPr="009D3D6D">
        <w:rPr>
          <w:color w:val="000000"/>
          <w:sz w:val="24"/>
          <w:szCs w:val="24"/>
          <w:lang w:val="es-CL"/>
        </w:rPr>
        <w:t xml:space="preserve"> a </w:t>
      </w:r>
      <w:proofErr w:type="spellStart"/>
      <w:r w:rsidRPr="009D3D6D">
        <w:rPr>
          <w:color w:val="000000"/>
          <w:sz w:val="24"/>
          <w:szCs w:val="24"/>
          <w:lang w:val="es-CL"/>
        </w:rPr>
        <w:t>fixed</w:t>
      </w:r>
      <w:proofErr w:type="spellEnd"/>
      <w:r w:rsidRPr="009D3D6D">
        <w:rPr>
          <w:color w:val="000000"/>
          <w:sz w:val="24"/>
          <w:szCs w:val="24"/>
          <w:lang w:val="es-CL"/>
        </w:rPr>
        <w:t xml:space="preserve"> global </w:t>
      </w:r>
      <w:proofErr w:type="spellStart"/>
      <w:r w:rsidRPr="009D3D6D">
        <w:rPr>
          <w:color w:val="000000"/>
          <w:sz w:val="24"/>
          <w:szCs w:val="24"/>
          <w:lang w:val="es-CL"/>
        </w:rPr>
        <w:t>measurement</w:t>
      </w:r>
      <w:proofErr w:type="spellEnd"/>
      <w:r w:rsidRPr="009D3D6D">
        <w:rPr>
          <w:color w:val="000000"/>
          <w:sz w:val="24"/>
          <w:szCs w:val="24"/>
          <w:lang w:val="es-CL"/>
        </w:rPr>
        <w:t xml:space="preserve"> </w:t>
      </w:r>
      <w:proofErr w:type="spellStart"/>
      <w:r w:rsidRPr="009D3D6D">
        <w:rPr>
          <w:color w:val="000000"/>
          <w:sz w:val="24"/>
          <w:szCs w:val="24"/>
          <w:lang w:val="es-CL"/>
        </w:rPr>
        <w:t>often</w:t>
      </w:r>
      <w:proofErr w:type="spellEnd"/>
      <w:r w:rsidRPr="009D3D6D">
        <w:rPr>
          <w:color w:val="000000"/>
          <w:sz w:val="24"/>
          <w:szCs w:val="24"/>
          <w:lang w:val="es-CL"/>
        </w:rPr>
        <w:t xml:space="preserve"> </w:t>
      </w:r>
      <w:proofErr w:type="spellStart"/>
      <w:r w:rsidRPr="009D3D6D">
        <w:rPr>
          <w:color w:val="000000"/>
          <w:sz w:val="24"/>
          <w:szCs w:val="24"/>
          <w:lang w:val="es-CL"/>
        </w:rPr>
        <w:t>below</w:t>
      </w:r>
      <w:proofErr w:type="spellEnd"/>
      <w:r w:rsidRPr="009D3D6D">
        <w:rPr>
          <w:color w:val="000000"/>
          <w:sz w:val="24"/>
          <w:szCs w:val="24"/>
          <w:lang w:val="es-CL"/>
        </w:rPr>
        <w:t xml:space="preserve"> </w:t>
      </w:r>
      <w:proofErr w:type="spellStart"/>
      <w:r w:rsidRPr="009D3D6D">
        <w:rPr>
          <w:color w:val="000000"/>
          <w:sz w:val="24"/>
          <w:szCs w:val="24"/>
          <w:lang w:val="es-CL"/>
        </w:rPr>
        <w:t>or</w:t>
      </w:r>
      <w:proofErr w:type="spellEnd"/>
      <w:r w:rsidRPr="009D3D6D">
        <w:rPr>
          <w:color w:val="000000"/>
          <w:sz w:val="24"/>
          <w:szCs w:val="24"/>
          <w:lang w:val="es-CL"/>
        </w:rPr>
        <w:t xml:space="preserve"> </w:t>
      </w:r>
      <w:proofErr w:type="spellStart"/>
      <w:r w:rsidR="009F23B3">
        <w:rPr>
          <w:color w:val="000000"/>
          <w:sz w:val="24"/>
          <w:szCs w:val="24"/>
          <w:lang w:val="es-CL"/>
        </w:rPr>
        <w:t>near</w:t>
      </w:r>
      <w:proofErr w:type="spellEnd"/>
      <w:r w:rsidRPr="009D3D6D">
        <w:rPr>
          <w:color w:val="000000"/>
          <w:sz w:val="24"/>
          <w:szCs w:val="24"/>
          <w:lang w:val="es-CL"/>
        </w:rPr>
        <w:t xml:space="preserve"> 1% (Lambert et al., 2021; </w:t>
      </w:r>
      <w:proofErr w:type="spellStart"/>
      <w:r w:rsidRPr="009D3D6D">
        <w:rPr>
          <w:color w:val="000000"/>
          <w:sz w:val="24"/>
          <w:szCs w:val="24"/>
          <w:lang w:val="es-CL"/>
        </w:rPr>
        <w:t>Odalen</w:t>
      </w:r>
      <w:proofErr w:type="spellEnd"/>
      <w:r w:rsidRPr="009D3D6D">
        <w:rPr>
          <w:color w:val="000000"/>
          <w:sz w:val="24"/>
          <w:szCs w:val="24"/>
          <w:lang w:val="es-CL"/>
        </w:rPr>
        <w:t xml:space="preserve"> et al., 2020; </w:t>
      </w:r>
      <w:proofErr w:type="spellStart"/>
      <w:r w:rsidRPr="009D3D6D">
        <w:rPr>
          <w:color w:val="000000"/>
          <w:sz w:val="24"/>
          <w:szCs w:val="24"/>
          <w:lang w:val="es-CL"/>
        </w:rPr>
        <w:t>Saini</w:t>
      </w:r>
      <w:proofErr w:type="spellEnd"/>
      <w:r w:rsidRPr="009D3D6D">
        <w:rPr>
          <w:color w:val="000000"/>
          <w:sz w:val="24"/>
          <w:szCs w:val="24"/>
          <w:lang w:val="es-CL"/>
        </w:rPr>
        <w:t xml:space="preserve"> et al., 2022; </w:t>
      </w:r>
      <w:proofErr w:type="spellStart"/>
      <w:r w:rsidRPr="009D3D6D">
        <w:rPr>
          <w:color w:val="000000"/>
          <w:sz w:val="24"/>
          <w:szCs w:val="24"/>
          <w:lang w:val="es-CL"/>
        </w:rPr>
        <w:t>Tagliabue</w:t>
      </w:r>
      <w:proofErr w:type="spellEnd"/>
      <w:r w:rsidRPr="009D3D6D">
        <w:rPr>
          <w:color w:val="000000"/>
          <w:sz w:val="24"/>
          <w:szCs w:val="24"/>
          <w:lang w:val="es-CL"/>
        </w:rPr>
        <w:t xml:space="preserve"> et al., 2016).</w:t>
      </w:r>
    </w:p>
    <w:p w14:paraId="02D6AF6E" w14:textId="77777777" w:rsidR="00842F9C" w:rsidRDefault="00842F9C" w:rsidP="009D3D6D">
      <w:pPr>
        <w:jc w:val="both"/>
        <w:rPr>
          <w:color w:val="000000"/>
          <w:sz w:val="24"/>
          <w:szCs w:val="24"/>
          <w:lang w:val="es-CL"/>
        </w:rPr>
      </w:pPr>
    </w:p>
    <w:p w14:paraId="39221A09" w14:textId="630559BE" w:rsidR="00836523" w:rsidRDefault="00842F9C" w:rsidP="009D3D6D">
      <w:pPr>
        <w:jc w:val="both"/>
        <w:rPr>
          <w:color w:val="000000"/>
          <w:sz w:val="24"/>
          <w:szCs w:val="24"/>
          <w:lang w:val="es-CL"/>
        </w:rPr>
      </w:pPr>
      <w:proofErr w:type="spellStart"/>
      <w:r w:rsidRPr="009D3D6D">
        <w:rPr>
          <w:color w:val="000000"/>
          <w:sz w:val="24"/>
          <w:szCs w:val="24"/>
          <w:lang w:val="es-CL"/>
        </w:rPr>
        <w:t>The</w:t>
      </w:r>
      <w:proofErr w:type="spellEnd"/>
      <w:r w:rsidRPr="009D3D6D">
        <w:rPr>
          <w:color w:val="000000"/>
          <w:sz w:val="24"/>
          <w:szCs w:val="24"/>
          <w:lang w:val="es-CL"/>
        </w:rPr>
        <w:t xml:space="preserve"> </w:t>
      </w:r>
      <m:oMath>
        <m:sSub>
          <m:sSubPr>
            <m:ctrlPr>
              <w:rPr>
                <w:rFonts w:ascii="Cambria Math" w:eastAsia="Cambria Math" w:hAnsi="Cambria Math" w:cs="Cambria Math"/>
                <w:color w:val="000000"/>
                <w:sz w:val="24"/>
                <w:szCs w:val="24"/>
              </w:rPr>
            </m:ctrlPr>
          </m:sSubPr>
          <m:e>
            <m:r>
              <w:rPr>
                <w:rFonts w:ascii="Cambria Math" w:hAnsi="Cambria Math"/>
              </w:rPr>
              <m:t>Υ</m:t>
            </m:r>
          </m:e>
          <m:sub>
            <m:r>
              <w:rPr>
                <w:rFonts w:ascii="Cambria Math" w:eastAsia="Cambria Math" w:hAnsi="Cambria Math" w:cs="Cambria Math"/>
                <w:color w:val="000000"/>
                <w:sz w:val="24"/>
                <w:szCs w:val="24"/>
              </w:rPr>
              <m:t>Fesol</m:t>
            </m:r>
          </m:sub>
        </m:sSub>
        <m:r>
          <w:rPr>
            <w:rFonts w:ascii="Cambria Math" w:eastAsia="Cambria Math" w:hAnsi="Cambria Math" w:cs="Cambria Math"/>
            <w:color w:val="000000"/>
            <w:sz w:val="24"/>
            <w:szCs w:val="24"/>
          </w:rPr>
          <m:t xml:space="preserve"> </m:t>
        </m:r>
      </m:oMath>
      <w:r>
        <w:rPr>
          <w:color w:val="000000"/>
          <w:sz w:val="24"/>
          <w:szCs w:val="24"/>
          <w:lang w:val="es-CL"/>
        </w:rPr>
        <w:t>similarity</w:t>
      </w:r>
      <w:r w:rsidRPr="009D3D6D">
        <w:rPr>
          <w:color w:val="000000"/>
          <w:sz w:val="24"/>
          <w:szCs w:val="24"/>
          <w:lang w:val="es-CL"/>
        </w:rPr>
        <w:t xml:space="preserve"> </w:t>
      </w:r>
      <w:proofErr w:type="spellStart"/>
      <w:r w:rsidRPr="009D3D6D">
        <w:rPr>
          <w:color w:val="000000"/>
          <w:sz w:val="24"/>
          <w:szCs w:val="24"/>
          <w:lang w:val="es-CL"/>
        </w:rPr>
        <w:t>between</w:t>
      </w:r>
      <w:proofErr w:type="spellEnd"/>
      <w:r w:rsidRPr="009D3D6D">
        <w:rPr>
          <w:color w:val="000000"/>
          <w:sz w:val="24"/>
          <w:szCs w:val="24"/>
          <w:lang w:val="es-CL"/>
        </w:rPr>
        <w:t xml:space="preserve"> </w:t>
      </w:r>
      <w:proofErr w:type="spellStart"/>
      <w:r w:rsidRPr="009D3D6D">
        <w:rPr>
          <w:color w:val="000000"/>
          <w:sz w:val="24"/>
          <w:szCs w:val="24"/>
          <w:lang w:val="es-CL"/>
        </w:rPr>
        <w:t>Takemura</w:t>
      </w:r>
      <w:proofErr w:type="spellEnd"/>
      <w:r w:rsidRPr="009D3D6D">
        <w:rPr>
          <w:color w:val="000000"/>
          <w:sz w:val="24"/>
          <w:szCs w:val="24"/>
          <w:lang w:val="es-CL"/>
        </w:rPr>
        <w:t xml:space="preserve">, and MIROC-ESM </w:t>
      </w:r>
      <w:proofErr w:type="spellStart"/>
      <w:r w:rsidRPr="009D3D6D">
        <w:rPr>
          <w:color w:val="000000"/>
          <w:sz w:val="24"/>
          <w:szCs w:val="24"/>
          <w:lang w:val="es-CL"/>
        </w:rPr>
        <w:t>models</w:t>
      </w:r>
      <w:proofErr w:type="spellEnd"/>
      <w:r w:rsidRPr="009D3D6D">
        <w:rPr>
          <w:color w:val="000000"/>
          <w:sz w:val="24"/>
          <w:szCs w:val="24"/>
          <w:lang w:val="es-CL"/>
        </w:rPr>
        <w:t xml:space="preserve"> </w:t>
      </w:r>
      <w:proofErr w:type="spellStart"/>
      <w:r w:rsidRPr="009D3D6D">
        <w:rPr>
          <w:color w:val="000000"/>
          <w:sz w:val="24"/>
          <w:szCs w:val="24"/>
          <w:lang w:val="es-CL"/>
        </w:rPr>
        <w:t>is</w:t>
      </w:r>
      <w:proofErr w:type="spellEnd"/>
      <w:r w:rsidRPr="009D3D6D">
        <w:rPr>
          <w:color w:val="000000"/>
          <w:sz w:val="24"/>
          <w:szCs w:val="24"/>
          <w:lang w:val="es-CL"/>
        </w:rPr>
        <w:t xml:space="preserve"> </w:t>
      </w:r>
      <w:proofErr w:type="spellStart"/>
      <w:r w:rsidRPr="009D3D6D">
        <w:rPr>
          <w:color w:val="000000"/>
          <w:sz w:val="24"/>
          <w:szCs w:val="24"/>
          <w:lang w:val="es-CL"/>
        </w:rPr>
        <w:t>unsurprising</w:t>
      </w:r>
      <w:proofErr w:type="spellEnd"/>
      <w:r w:rsidRPr="009D3D6D">
        <w:rPr>
          <w:color w:val="000000"/>
          <w:sz w:val="24"/>
          <w:szCs w:val="24"/>
          <w:lang w:val="es-CL"/>
        </w:rPr>
        <w:t xml:space="preserve">, </w:t>
      </w:r>
      <w:proofErr w:type="spellStart"/>
      <w:r w:rsidRPr="009D3D6D">
        <w:rPr>
          <w:color w:val="000000"/>
          <w:sz w:val="24"/>
          <w:szCs w:val="24"/>
          <w:lang w:val="es-CL"/>
        </w:rPr>
        <w:t>considering</w:t>
      </w:r>
      <w:proofErr w:type="spellEnd"/>
      <w:r w:rsidRPr="009D3D6D">
        <w:rPr>
          <w:color w:val="000000"/>
          <w:sz w:val="24"/>
          <w:szCs w:val="24"/>
          <w:lang w:val="es-CL"/>
        </w:rPr>
        <w:t xml:space="preserve"> </w:t>
      </w:r>
      <w:proofErr w:type="spellStart"/>
      <w:r w:rsidRPr="009D3D6D">
        <w:rPr>
          <w:color w:val="000000"/>
          <w:sz w:val="24"/>
          <w:szCs w:val="24"/>
          <w:lang w:val="es-CL"/>
        </w:rPr>
        <w:t>that</w:t>
      </w:r>
      <w:proofErr w:type="spellEnd"/>
      <w:r w:rsidRPr="009D3D6D">
        <w:rPr>
          <w:color w:val="000000"/>
          <w:sz w:val="24"/>
          <w:szCs w:val="24"/>
          <w:lang w:val="es-CL"/>
        </w:rPr>
        <w:t xml:space="preserve"> </w:t>
      </w:r>
      <w:proofErr w:type="spellStart"/>
      <w:r w:rsidR="000818DC">
        <w:rPr>
          <w:color w:val="000000"/>
          <w:sz w:val="24"/>
          <w:szCs w:val="24"/>
          <w:lang w:val="es-CL"/>
        </w:rPr>
        <w:t>both</w:t>
      </w:r>
      <w:proofErr w:type="spellEnd"/>
      <w:r w:rsidR="000818DC">
        <w:rPr>
          <w:color w:val="000000"/>
          <w:sz w:val="24"/>
          <w:szCs w:val="24"/>
          <w:lang w:val="es-CL"/>
        </w:rPr>
        <w:t xml:space="preserve"> </w:t>
      </w:r>
      <w:proofErr w:type="spellStart"/>
      <w:r w:rsidRPr="009D3D6D">
        <w:rPr>
          <w:color w:val="000000"/>
          <w:sz w:val="24"/>
          <w:szCs w:val="24"/>
          <w:lang w:val="es-CL"/>
        </w:rPr>
        <w:t>exclude</w:t>
      </w:r>
      <w:proofErr w:type="spellEnd"/>
      <w:r w:rsidRPr="009D3D6D">
        <w:rPr>
          <w:color w:val="000000"/>
          <w:sz w:val="24"/>
          <w:szCs w:val="24"/>
          <w:lang w:val="es-CL"/>
        </w:rPr>
        <w:t xml:space="preserve"> </w:t>
      </w:r>
      <w:proofErr w:type="spellStart"/>
      <w:r w:rsidRPr="009D3D6D">
        <w:rPr>
          <w:color w:val="000000"/>
          <w:sz w:val="24"/>
          <w:szCs w:val="24"/>
          <w:lang w:val="es-CL"/>
        </w:rPr>
        <w:t>glaciogenic</w:t>
      </w:r>
      <w:proofErr w:type="spellEnd"/>
      <w:r w:rsidRPr="009D3D6D">
        <w:rPr>
          <w:color w:val="000000"/>
          <w:sz w:val="24"/>
          <w:szCs w:val="24"/>
          <w:lang w:val="es-CL"/>
        </w:rPr>
        <w:t xml:space="preserve"> </w:t>
      </w:r>
      <w:proofErr w:type="spellStart"/>
      <w:r w:rsidRPr="009D3D6D">
        <w:rPr>
          <w:color w:val="000000"/>
          <w:sz w:val="24"/>
          <w:szCs w:val="24"/>
          <w:lang w:val="es-CL"/>
        </w:rPr>
        <w:t>origin</w:t>
      </w:r>
      <w:proofErr w:type="spellEnd"/>
      <w:r w:rsidRPr="009D3D6D">
        <w:rPr>
          <w:color w:val="000000"/>
          <w:sz w:val="24"/>
          <w:szCs w:val="24"/>
          <w:lang w:val="es-CL"/>
        </w:rPr>
        <w:t xml:space="preserve"> </w:t>
      </w:r>
      <w:proofErr w:type="spellStart"/>
      <w:r>
        <w:rPr>
          <w:color w:val="000000"/>
          <w:sz w:val="24"/>
          <w:szCs w:val="24"/>
          <w:lang w:val="es-CL"/>
        </w:rPr>
        <w:t>dust</w:t>
      </w:r>
      <w:proofErr w:type="spellEnd"/>
      <w:r>
        <w:rPr>
          <w:color w:val="000000"/>
          <w:sz w:val="24"/>
          <w:szCs w:val="24"/>
          <w:lang w:val="es-CL"/>
        </w:rPr>
        <w:t xml:space="preserve"> </w:t>
      </w:r>
      <w:proofErr w:type="spellStart"/>
      <w:r w:rsidRPr="009D3D6D">
        <w:rPr>
          <w:color w:val="000000"/>
          <w:sz w:val="24"/>
          <w:szCs w:val="24"/>
          <w:lang w:val="es-CL"/>
        </w:rPr>
        <w:t>source</w:t>
      </w:r>
      <w:proofErr w:type="spellEnd"/>
      <w:r w:rsidR="000818DC">
        <w:rPr>
          <w:color w:val="000000"/>
          <w:sz w:val="24"/>
          <w:szCs w:val="24"/>
          <w:lang w:val="es-CL"/>
        </w:rPr>
        <w:t xml:space="preserve"> </w:t>
      </w:r>
      <w:proofErr w:type="spellStart"/>
      <w:r w:rsidR="000818DC">
        <w:rPr>
          <w:color w:val="000000"/>
          <w:sz w:val="24"/>
          <w:szCs w:val="24"/>
          <w:lang w:val="es-CL"/>
        </w:rPr>
        <w:t>because</w:t>
      </w:r>
      <w:proofErr w:type="spellEnd"/>
      <w:r w:rsidR="000818DC">
        <w:rPr>
          <w:color w:val="000000"/>
          <w:sz w:val="24"/>
          <w:szCs w:val="24"/>
          <w:lang w:val="es-CL"/>
        </w:rPr>
        <w:t xml:space="preserve"> </w:t>
      </w:r>
      <w:proofErr w:type="spellStart"/>
      <w:r w:rsidR="000818DC">
        <w:rPr>
          <w:color w:val="000000"/>
          <w:sz w:val="24"/>
          <w:szCs w:val="24"/>
          <w:lang w:val="es-CL"/>
        </w:rPr>
        <w:t>used</w:t>
      </w:r>
      <w:proofErr w:type="spellEnd"/>
      <w:r w:rsidR="000818DC">
        <w:rPr>
          <w:color w:val="000000"/>
          <w:sz w:val="24"/>
          <w:szCs w:val="24"/>
          <w:lang w:val="es-CL"/>
        </w:rPr>
        <w:t xml:space="preserve"> a similar aerosol module</w:t>
      </w:r>
      <w:r>
        <w:rPr>
          <w:color w:val="000000"/>
          <w:sz w:val="24"/>
          <w:szCs w:val="24"/>
          <w:lang w:val="es-CL"/>
        </w:rPr>
        <w:t xml:space="preserve">, </w:t>
      </w:r>
      <w:proofErr w:type="spellStart"/>
      <w:r>
        <w:rPr>
          <w:color w:val="000000"/>
          <w:sz w:val="24"/>
          <w:szCs w:val="24"/>
          <w:lang w:val="es-CL"/>
        </w:rPr>
        <w:t>while</w:t>
      </w:r>
      <w:proofErr w:type="spellEnd"/>
      <w:r>
        <w:rPr>
          <w:color w:val="000000"/>
          <w:sz w:val="24"/>
          <w:szCs w:val="24"/>
          <w:lang w:val="es-CL"/>
        </w:rPr>
        <w:t xml:space="preserve"> </w:t>
      </w:r>
      <w:proofErr w:type="spellStart"/>
      <w:r w:rsidRPr="009D3D6D">
        <w:rPr>
          <w:color w:val="000000"/>
          <w:sz w:val="24"/>
          <w:szCs w:val="24"/>
          <w:lang w:val="es-CL"/>
        </w:rPr>
        <w:t>Ohgaito</w:t>
      </w:r>
      <w:proofErr w:type="spellEnd"/>
      <w:r>
        <w:rPr>
          <w:color w:val="000000"/>
          <w:sz w:val="24"/>
          <w:szCs w:val="24"/>
          <w:lang w:val="es-CL"/>
        </w:rPr>
        <w:t xml:space="preserve"> </w:t>
      </w:r>
      <w:proofErr w:type="spellStart"/>
      <w:r w:rsidRPr="009D3D6D">
        <w:rPr>
          <w:color w:val="000000"/>
          <w:sz w:val="24"/>
          <w:szCs w:val="24"/>
          <w:lang w:val="es-CL"/>
        </w:rPr>
        <w:t>tend</w:t>
      </w:r>
      <w:proofErr w:type="spellEnd"/>
      <w:r w:rsidRPr="009D3D6D">
        <w:rPr>
          <w:color w:val="000000"/>
          <w:sz w:val="24"/>
          <w:szCs w:val="24"/>
          <w:lang w:val="es-CL"/>
        </w:rPr>
        <w:t xml:space="preserve"> </w:t>
      </w:r>
      <w:proofErr w:type="spellStart"/>
      <w:r w:rsidRPr="009D3D6D">
        <w:rPr>
          <w:color w:val="000000"/>
          <w:sz w:val="24"/>
          <w:szCs w:val="24"/>
          <w:lang w:val="es-CL"/>
        </w:rPr>
        <w:t>to</w:t>
      </w:r>
      <w:proofErr w:type="spellEnd"/>
      <w:r w:rsidRPr="009D3D6D">
        <w:rPr>
          <w:color w:val="000000"/>
          <w:sz w:val="24"/>
          <w:szCs w:val="24"/>
          <w:lang w:val="es-CL"/>
        </w:rPr>
        <w:t xml:space="preserve"> </w:t>
      </w:r>
      <w:proofErr w:type="spellStart"/>
      <w:r w:rsidRPr="009D3D6D">
        <w:rPr>
          <w:color w:val="000000"/>
          <w:sz w:val="24"/>
          <w:szCs w:val="24"/>
          <w:lang w:val="es-CL"/>
        </w:rPr>
        <w:t>underestimate</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w:t>
      </w:r>
      <w:proofErr w:type="spellStart"/>
      <w:r w:rsidRPr="009D3D6D">
        <w:rPr>
          <w:color w:val="000000"/>
          <w:sz w:val="24"/>
          <w:szCs w:val="24"/>
          <w:lang w:val="es-CL"/>
        </w:rPr>
        <w:t>glaciogenic</w:t>
      </w:r>
      <w:proofErr w:type="spellEnd"/>
      <w:r w:rsidRPr="009D3D6D">
        <w:rPr>
          <w:color w:val="000000"/>
          <w:sz w:val="24"/>
          <w:szCs w:val="24"/>
          <w:lang w:val="es-CL"/>
        </w:rPr>
        <w:t xml:space="preserve"> </w:t>
      </w:r>
      <w:proofErr w:type="spellStart"/>
      <w:r>
        <w:rPr>
          <w:color w:val="000000"/>
          <w:sz w:val="24"/>
          <w:szCs w:val="24"/>
          <w:lang w:val="es-CL"/>
        </w:rPr>
        <w:t>dust</w:t>
      </w:r>
      <w:proofErr w:type="spellEnd"/>
      <w:r>
        <w:rPr>
          <w:color w:val="000000"/>
          <w:sz w:val="24"/>
          <w:szCs w:val="24"/>
          <w:lang w:val="es-CL"/>
        </w:rPr>
        <w:t xml:space="preserve"> </w:t>
      </w:r>
      <w:proofErr w:type="spellStart"/>
      <w:r w:rsidRPr="009D3D6D">
        <w:rPr>
          <w:color w:val="000000"/>
          <w:sz w:val="24"/>
          <w:szCs w:val="24"/>
          <w:lang w:val="es-CL"/>
        </w:rPr>
        <w:t>source</w:t>
      </w:r>
      <w:proofErr w:type="spellEnd"/>
      <w:r w:rsidRPr="009D3D6D">
        <w:rPr>
          <w:color w:val="000000"/>
          <w:sz w:val="24"/>
          <w:szCs w:val="24"/>
          <w:lang w:val="es-CL"/>
        </w:rPr>
        <w:t xml:space="preserve"> </w:t>
      </w:r>
      <w:proofErr w:type="spellStart"/>
      <w:r w:rsidRPr="009D3D6D">
        <w:rPr>
          <w:color w:val="000000"/>
          <w:sz w:val="24"/>
          <w:szCs w:val="24"/>
          <w:lang w:val="es-CL"/>
        </w:rPr>
        <w:t>originating</w:t>
      </w:r>
      <w:proofErr w:type="spellEnd"/>
      <w:r w:rsidRPr="009D3D6D">
        <w:rPr>
          <w:color w:val="000000"/>
          <w:sz w:val="24"/>
          <w:szCs w:val="24"/>
          <w:lang w:val="es-CL"/>
        </w:rPr>
        <w:t xml:space="preserve"> </w:t>
      </w:r>
      <w:proofErr w:type="spellStart"/>
      <w:r w:rsidRPr="009D3D6D">
        <w:rPr>
          <w:color w:val="000000"/>
          <w:sz w:val="24"/>
          <w:szCs w:val="24"/>
          <w:lang w:val="es-CL"/>
        </w:rPr>
        <w:t>from</w:t>
      </w:r>
      <w:proofErr w:type="spellEnd"/>
      <w:r w:rsidRPr="009D3D6D">
        <w:rPr>
          <w:color w:val="000000"/>
          <w:sz w:val="24"/>
          <w:szCs w:val="24"/>
          <w:lang w:val="es-CL"/>
        </w:rPr>
        <w:t xml:space="preserve"> latitudes </w:t>
      </w:r>
      <w:proofErr w:type="spellStart"/>
      <w:r w:rsidRPr="009D3D6D">
        <w:rPr>
          <w:color w:val="000000"/>
          <w:sz w:val="24"/>
          <w:szCs w:val="24"/>
          <w:lang w:val="es-CL"/>
        </w:rPr>
        <w:t>south</w:t>
      </w:r>
      <w:proofErr w:type="spellEnd"/>
      <w:r w:rsidRPr="009D3D6D">
        <w:rPr>
          <w:color w:val="000000"/>
          <w:sz w:val="24"/>
          <w:szCs w:val="24"/>
          <w:lang w:val="es-CL"/>
        </w:rPr>
        <w:t xml:space="preserve"> </w:t>
      </w:r>
      <w:proofErr w:type="spellStart"/>
      <w:r w:rsidRPr="009D3D6D">
        <w:rPr>
          <w:color w:val="000000"/>
          <w:sz w:val="24"/>
          <w:szCs w:val="24"/>
          <w:lang w:val="es-CL"/>
        </w:rPr>
        <w:t>of</w:t>
      </w:r>
      <w:proofErr w:type="spellEnd"/>
      <w:r w:rsidRPr="009D3D6D">
        <w:rPr>
          <w:color w:val="000000"/>
          <w:sz w:val="24"/>
          <w:szCs w:val="24"/>
          <w:lang w:val="es-CL"/>
        </w:rPr>
        <w:t xml:space="preserve"> 30°S</w:t>
      </w:r>
      <w:r>
        <w:rPr>
          <w:color w:val="000000"/>
          <w:sz w:val="24"/>
          <w:szCs w:val="24"/>
          <w:lang w:val="es-CL"/>
        </w:rPr>
        <w:t xml:space="preserve">, </w:t>
      </w:r>
      <w:proofErr w:type="spellStart"/>
      <w:r w:rsidRPr="009D3D6D">
        <w:rPr>
          <w:color w:val="000000"/>
          <w:sz w:val="24"/>
          <w:szCs w:val="24"/>
          <w:lang w:val="es-CL"/>
        </w:rPr>
        <w:t>thereby</w:t>
      </w:r>
      <w:proofErr w:type="spellEnd"/>
      <w:r w:rsidRPr="009D3D6D">
        <w:rPr>
          <w:color w:val="000000"/>
          <w:sz w:val="24"/>
          <w:szCs w:val="24"/>
          <w:lang w:val="es-CL"/>
        </w:rPr>
        <w:t xml:space="preserve"> </w:t>
      </w:r>
      <w:proofErr w:type="spellStart"/>
      <w:r w:rsidRPr="009D3D6D">
        <w:rPr>
          <w:color w:val="000000"/>
          <w:sz w:val="24"/>
          <w:szCs w:val="24"/>
          <w:lang w:val="es-CL"/>
        </w:rPr>
        <w:t>contributing</w:t>
      </w:r>
      <w:proofErr w:type="spellEnd"/>
      <w:r w:rsidRPr="009D3D6D">
        <w:rPr>
          <w:color w:val="000000"/>
          <w:sz w:val="24"/>
          <w:szCs w:val="24"/>
          <w:lang w:val="es-CL"/>
        </w:rPr>
        <w:t xml:space="preserve"> </w:t>
      </w:r>
      <w:proofErr w:type="spellStart"/>
      <w:r w:rsidRPr="009D3D6D">
        <w:rPr>
          <w:color w:val="000000"/>
          <w:sz w:val="24"/>
          <w:szCs w:val="24"/>
          <w:lang w:val="es-CL"/>
        </w:rPr>
        <w:t>to</w:t>
      </w:r>
      <w:proofErr w:type="spellEnd"/>
      <w:r w:rsidRPr="009D3D6D">
        <w:rPr>
          <w:color w:val="000000"/>
          <w:sz w:val="24"/>
          <w:szCs w:val="24"/>
          <w:lang w:val="es-CL"/>
        </w:rPr>
        <w:t xml:space="preserve"> </w:t>
      </w:r>
      <w:proofErr w:type="spellStart"/>
      <w:r w:rsidRPr="009D3D6D">
        <w:rPr>
          <w:color w:val="000000"/>
          <w:sz w:val="24"/>
          <w:szCs w:val="24"/>
          <w:lang w:val="es-CL"/>
        </w:rPr>
        <w:t>greater</w:t>
      </w:r>
      <w:proofErr w:type="spellEnd"/>
      <w:r w:rsidRPr="009D3D6D">
        <w:rPr>
          <w:color w:val="000000"/>
          <w:sz w:val="24"/>
          <w:szCs w:val="24"/>
          <w:lang w:val="es-CL"/>
        </w:rPr>
        <w:t xml:space="preserve"> </w:t>
      </w:r>
      <w:proofErr w:type="spellStart"/>
      <w:r w:rsidRPr="009D3D6D">
        <w:rPr>
          <w:color w:val="000000"/>
          <w:sz w:val="24"/>
          <w:szCs w:val="24"/>
          <w:lang w:val="es-CL"/>
        </w:rPr>
        <w:t>heterogeneity</w:t>
      </w:r>
      <w:proofErr w:type="spellEnd"/>
      <w:r w:rsidRPr="009D3D6D">
        <w:rPr>
          <w:color w:val="000000"/>
          <w:sz w:val="24"/>
          <w:szCs w:val="24"/>
          <w:lang w:val="es-CL"/>
        </w:rPr>
        <w:t>.</w:t>
      </w:r>
      <w:r w:rsidR="009D3D6D" w:rsidRPr="009D3D6D">
        <w:rPr>
          <w:color w:val="000000"/>
          <w:sz w:val="24"/>
          <w:szCs w:val="24"/>
          <w:lang w:val="es-CL"/>
        </w:rPr>
        <w:t xml:space="preserve"> </w:t>
      </w:r>
      <w:r w:rsidR="00836523" w:rsidRPr="00836523">
        <w:rPr>
          <w:color w:val="000000"/>
          <w:sz w:val="24"/>
          <w:szCs w:val="24"/>
        </w:rPr>
        <w:t>The Lambert model displays the most pronounced deviation from the average; nevertheless, it demonstrates the most accurate representation of dust load for both North and South America, encompassing the sources of glaciogenic dust</w:t>
      </w:r>
      <w:r w:rsidR="00836523">
        <w:rPr>
          <w:color w:val="000000"/>
          <w:sz w:val="24"/>
          <w:szCs w:val="24"/>
        </w:rPr>
        <w:t xml:space="preserve"> (Lambert et al. 2015)</w:t>
      </w:r>
      <w:r w:rsidR="00836523" w:rsidRPr="00836523">
        <w:rPr>
          <w:color w:val="000000"/>
          <w:sz w:val="24"/>
          <w:szCs w:val="24"/>
        </w:rPr>
        <w:t>.</w:t>
      </w:r>
    </w:p>
    <w:p w14:paraId="7F75A650" w14:textId="77777777" w:rsidR="009D3D6D" w:rsidRPr="009D3D6D" w:rsidRDefault="009D3D6D" w:rsidP="009D3D6D">
      <w:pPr>
        <w:jc w:val="both"/>
        <w:rPr>
          <w:color w:val="000000"/>
          <w:sz w:val="24"/>
          <w:szCs w:val="24"/>
          <w:lang w:val="es-CL"/>
        </w:rPr>
      </w:pPr>
    </w:p>
    <w:p w14:paraId="12BD24F3" w14:textId="77777777" w:rsidR="009D3D6D" w:rsidRPr="009D3D6D" w:rsidRDefault="009D3D6D" w:rsidP="009D3D6D">
      <w:pPr>
        <w:jc w:val="both"/>
        <w:rPr>
          <w:color w:val="000000"/>
          <w:sz w:val="24"/>
          <w:szCs w:val="24"/>
          <w:lang w:val="es-CL"/>
        </w:rPr>
      </w:pPr>
      <w:proofErr w:type="spellStart"/>
      <w:r w:rsidRPr="009D3D6D">
        <w:rPr>
          <w:color w:val="000000"/>
          <w:sz w:val="24"/>
          <w:szCs w:val="24"/>
          <w:lang w:val="es-CL"/>
        </w:rPr>
        <w:t>On</w:t>
      </w:r>
      <w:proofErr w:type="spellEnd"/>
      <w:r w:rsidRPr="009D3D6D">
        <w:rPr>
          <w:color w:val="000000"/>
          <w:sz w:val="24"/>
          <w:szCs w:val="24"/>
          <w:lang w:val="es-CL"/>
        </w:rPr>
        <w:t xml:space="preserve"> a regional </w:t>
      </w:r>
      <w:proofErr w:type="spellStart"/>
      <w:r w:rsidRPr="009D3D6D">
        <w:rPr>
          <w:color w:val="000000"/>
          <w:sz w:val="24"/>
          <w:szCs w:val="24"/>
          <w:lang w:val="es-CL"/>
        </w:rPr>
        <w:t>scale</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Eastern Central </w:t>
      </w:r>
      <w:proofErr w:type="spellStart"/>
      <w:r w:rsidRPr="009D3D6D">
        <w:rPr>
          <w:color w:val="000000"/>
          <w:sz w:val="24"/>
          <w:szCs w:val="24"/>
          <w:lang w:val="es-CL"/>
        </w:rPr>
        <w:t>Pacific</w:t>
      </w:r>
      <w:proofErr w:type="spellEnd"/>
      <w:r w:rsidRPr="009D3D6D">
        <w:rPr>
          <w:color w:val="000000"/>
          <w:sz w:val="24"/>
          <w:szCs w:val="24"/>
          <w:lang w:val="es-CL"/>
        </w:rPr>
        <w:t xml:space="preserve"> (CEP), </w:t>
      </w:r>
      <w:proofErr w:type="spellStart"/>
      <w:r w:rsidRPr="009D3D6D">
        <w:rPr>
          <w:color w:val="000000"/>
          <w:sz w:val="24"/>
          <w:szCs w:val="24"/>
          <w:lang w:val="es-CL"/>
        </w:rPr>
        <w:t>alongside</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w:t>
      </w:r>
      <w:proofErr w:type="spellStart"/>
      <w:r w:rsidRPr="009D3D6D">
        <w:rPr>
          <w:color w:val="000000"/>
          <w:sz w:val="24"/>
          <w:szCs w:val="24"/>
          <w:lang w:val="es-CL"/>
        </w:rPr>
        <w:t>Southern</w:t>
      </w:r>
      <w:proofErr w:type="spellEnd"/>
      <w:r w:rsidRPr="009D3D6D">
        <w:rPr>
          <w:color w:val="000000"/>
          <w:sz w:val="24"/>
          <w:szCs w:val="24"/>
          <w:lang w:val="es-CL"/>
        </w:rPr>
        <w:t xml:space="preserve"> </w:t>
      </w:r>
      <w:proofErr w:type="spellStart"/>
      <w:r w:rsidRPr="009D3D6D">
        <w:rPr>
          <w:color w:val="000000"/>
          <w:sz w:val="24"/>
          <w:szCs w:val="24"/>
          <w:lang w:val="es-CL"/>
        </w:rPr>
        <w:t>Oceans</w:t>
      </w:r>
      <w:proofErr w:type="spellEnd"/>
      <w:r w:rsidRPr="009D3D6D">
        <w:rPr>
          <w:color w:val="000000"/>
          <w:sz w:val="24"/>
          <w:szCs w:val="24"/>
          <w:lang w:val="es-CL"/>
        </w:rPr>
        <w:t xml:space="preserve"> (SO), South </w:t>
      </w:r>
      <w:proofErr w:type="spellStart"/>
      <w:r w:rsidRPr="009D3D6D">
        <w:rPr>
          <w:color w:val="000000"/>
          <w:sz w:val="24"/>
          <w:szCs w:val="24"/>
          <w:lang w:val="es-CL"/>
        </w:rPr>
        <w:t>Pacific</w:t>
      </w:r>
      <w:proofErr w:type="spellEnd"/>
      <w:r w:rsidRPr="009D3D6D">
        <w:rPr>
          <w:color w:val="000000"/>
          <w:sz w:val="24"/>
          <w:szCs w:val="24"/>
          <w:lang w:val="es-CL"/>
        </w:rPr>
        <w:t xml:space="preserve"> (SP), and South </w:t>
      </w:r>
      <w:proofErr w:type="spellStart"/>
      <w:r w:rsidRPr="009D3D6D">
        <w:rPr>
          <w:color w:val="000000"/>
          <w:sz w:val="24"/>
          <w:szCs w:val="24"/>
          <w:lang w:val="es-CL"/>
        </w:rPr>
        <w:t>Indian</w:t>
      </w:r>
      <w:proofErr w:type="spellEnd"/>
      <w:r w:rsidRPr="009D3D6D">
        <w:rPr>
          <w:color w:val="000000"/>
          <w:sz w:val="24"/>
          <w:szCs w:val="24"/>
          <w:lang w:val="es-CL"/>
        </w:rPr>
        <w:t xml:space="preserve"> Atlantic (SAI), </w:t>
      </w:r>
      <w:proofErr w:type="spellStart"/>
      <w:r w:rsidRPr="009D3D6D">
        <w:rPr>
          <w:color w:val="000000"/>
          <w:sz w:val="24"/>
          <w:szCs w:val="24"/>
          <w:lang w:val="es-CL"/>
        </w:rPr>
        <w:t>exhibit</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w:t>
      </w:r>
      <w:proofErr w:type="spellStart"/>
      <w:r w:rsidRPr="009D3D6D">
        <w:rPr>
          <w:color w:val="000000"/>
          <w:sz w:val="24"/>
          <w:szCs w:val="24"/>
          <w:lang w:val="es-CL"/>
        </w:rPr>
        <w:t>most</w:t>
      </w:r>
      <w:proofErr w:type="spellEnd"/>
      <w:r w:rsidRPr="009D3D6D">
        <w:rPr>
          <w:color w:val="000000"/>
          <w:sz w:val="24"/>
          <w:szCs w:val="24"/>
          <w:lang w:val="es-CL"/>
        </w:rPr>
        <w:t xml:space="preserve"> </w:t>
      </w:r>
      <w:proofErr w:type="spellStart"/>
      <w:r w:rsidRPr="009D3D6D">
        <w:rPr>
          <w:color w:val="000000"/>
          <w:sz w:val="24"/>
          <w:szCs w:val="24"/>
          <w:lang w:val="es-CL"/>
        </w:rPr>
        <w:t>pronounced</w:t>
      </w:r>
      <w:proofErr w:type="spellEnd"/>
      <w:r w:rsidRPr="009D3D6D">
        <w:rPr>
          <w:color w:val="000000"/>
          <w:sz w:val="24"/>
          <w:szCs w:val="24"/>
          <w:lang w:val="es-CL"/>
        </w:rPr>
        <w:t xml:space="preserve"> </w:t>
      </w:r>
      <w:proofErr w:type="spellStart"/>
      <w:r w:rsidRPr="009D3D6D">
        <w:rPr>
          <w:color w:val="000000"/>
          <w:sz w:val="24"/>
          <w:szCs w:val="24"/>
          <w:lang w:val="es-CL"/>
        </w:rPr>
        <w:t>dissolved</w:t>
      </w:r>
      <w:proofErr w:type="spellEnd"/>
      <w:r w:rsidRPr="009D3D6D">
        <w:rPr>
          <w:color w:val="000000"/>
          <w:sz w:val="24"/>
          <w:szCs w:val="24"/>
          <w:lang w:val="es-CL"/>
        </w:rPr>
        <w:t xml:space="preserve"> </w:t>
      </w:r>
      <w:proofErr w:type="spellStart"/>
      <w:r w:rsidRPr="009D3D6D">
        <w:rPr>
          <w:color w:val="000000"/>
          <w:sz w:val="24"/>
          <w:szCs w:val="24"/>
          <w:lang w:val="es-CL"/>
        </w:rPr>
        <w:t>iron</w:t>
      </w:r>
      <w:proofErr w:type="spellEnd"/>
      <w:r w:rsidRPr="009D3D6D">
        <w:rPr>
          <w:color w:val="000000"/>
          <w:sz w:val="24"/>
          <w:szCs w:val="24"/>
          <w:lang w:val="es-CL"/>
        </w:rPr>
        <w:t xml:space="preserve"> inputs. </w:t>
      </w:r>
      <w:r w:rsidRPr="009D3D6D">
        <w:rPr>
          <w:color w:val="C00000"/>
          <w:sz w:val="24"/>
          <w:szCs w:val="24"/>
          <w:lang w:val="es-CL"/>
        </w:rPr>
        <w:t>Median</w:t>
      </w:r>
      <w:r w:rsidRPr="009D3D6D">
        <w:rPr>
          <w:color w:val="000000"/>
          <w:sz w:val="24"/>
          <w:szCs w:val="24"/>
          <w:lang w:val="es-CL"/>
        </w:rPr>
        <w:t xml:space="preserve"> </w:t>
      </w:r>
      <w:proofErr w:type="spellStart"/>
      <w:r w:rsidRPr="009D3D6D">
        <w:rPr>
          <w:color w:val="000000"/>
          <w:sz w:val="24"/>
          <w:szCs w:val="24"/>
          <w:lang w:val="es-CL"/>
        </w:rPr>
        <w:t>values</w:t>
      </w:r>
      <w:proofErr w:type="spellEnd"/>
      <w:r w:rsidRPr="009D3D6D">
        <w:rPr>
          <w:color w:val="000000"/>
          <w:sz w:val="24"/>
          <w:szCs w:val="24"/>
          <w:lang w:val="es-CL"/>
        </w:rPr>
        <w:t xml:space="preserve"> </w:t>
      </w:r>
      <w:proofErr w:type="spellStart"/>
      <w:r w:rsidRPr="009D3D6D">
        <w:rPr>
          <w:color w:val="000000"/>
          <w:sz w:val="24"/>
          <w:szCs w:val="24"/>
          <w:lang w:val="es-CL"/>
        </w:rPr>
        <w:t>of</w:t>
      </w:r>
      <w:proofErr w:type="spellEnd"/>
      <w:r w:rsidRPr="009D3D6D">
        <w:rPr>
          <w:color w:val="000000"/>
          <w:sz w:val="24"/>
          <w:szCs w:val="24"/>
          <w:lang w:val="es-CL"/>
        </w:rPr>
        <w:t xml:space="preserve"> 1.01% (CEP), 1.71% (SP), and 0.93% (SAI) </w:t>
      </w:r>
      <w:proofErr w:type="spellStart"/>
      <w:r w:rsidRPr="009D3D6D">
        <w:rPr>
          <w:color w:val="000000"/>
          <w:sz w:val="24"/>
          <w:szCs w:val="24"/>
          <w:lang w:val="es-CL"/>
        </w:rPr>
        <w:t>during</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Holocene, and 0.62% (CEP), 1.1% (SP), and 0.43% (SAI) </w:t>
      </w:r>
      <w:proofErr w:type="spellStart"/>
      <w:r w:rsidRPr="009D3D6D">
        <w:rPr>
          <w:color w:val="000000"/>
          <w:sz w:val="24"/>
          <w:szCs w:val="24"/>
          <w:lang w:val="es-CL"/>
        </w:rPr>
        <w:t>during</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LGM, </w:t>
      </w:r>
      <w:proofErr w:type="spellStart"/>
      <w:r w:rsidRPr="009D3D6D">
        <w:rPr>
          <w:color w:val="000000"/>
          <w:sz w:val="24"/>
          <w:szCs w:val="24"/>
          <w:lang w:val="es-CL"/>
        </w:rPr>
        <w:t>respectively</w:t>
      </w:r>
      <w:proofErr w:type="spellEnd"/>
      <w:r w:rsidRPr="009D3D6D">
        <w:rPr>
          <w:color w:val="000000"/>
          <w:sz w:val="24"/>
          <w:szCs w:val="24"/>
          <w:lang w:val="es-CL"/>
        </w:rPr>
        <w:t xml:space="preserve">, are </w:t>
      </w:r>
      <w:proofErr w:type="spellStart"/>
      <w:r w:rsidRPr="009D3D6D">
        <w:rPr>
          <w:color w:val="000000"/>
          <w:sz w:val="24"/>
          <w:szCs w:val="24"/>
          <w:lang w:val="es-CL"/>
        </w:rPr>
        <w:t>observed</w:t>
      </w:r>
      <w:proofErr w:type="spellEnd"/>
      <w:r w:rsidRPr="009D3D6D">
        <w:rPr>
          <w:color w:val="000000"/>
          <w:sz w:val="24"/>
          <w:szCs w:val="24"/>
          <w:lang w:val="es-CL"/>
        </w:rPr>
        <w:t xml:space="preserve">. As </w:t>
      </w:r>
      <w:proofErr w:type="spellStart"/>
      <w:r w:rsidRPr="009D3D6D">
        <w:rPr>
          <w:color w:val="000000"/>
          <w:sz w:val="24"/>
          <w:szCs w:val="24"/>
          <w:lang w:val="es-CL"/>
        </w:rPr>
        <w:t>all</w:t>
      </w:r>
      <w:proofErr w:type="spellEnd"/>
      <w:r w:rsidRPr="009D3D6D">
        <w:rPr>
          <w:color w:val="000000"/>
          <w:sz w:val="24"/>
          <w:szCs w:val="24"/>
          <w:lang w:val="es-CL"/>
        </w:rPr>
        <w:t xml:space="preserve"> </w:t>
      </w:r>
      <w:proofErr w:type="spellStart"/>
      <w:r w:rsidRPr="009D3D6D">
        <w:rPr>
          <w:color w:val="000000"/>
          <w:sz w:val="24"/>
          <w:szCs w:val="24"/>
          <w:lang w:val="es-CL"/>
        </w:rPr>
        <w:t>models</w:t>
      </w:r>
      <w:proofErr w:type="spellEnd"/>
      <w:r w:rsidRPr="009D3D6D">
        <w:rPr>
          <w:color w:val="000000"/>
          <w:sz w:val="24"/>
          <w:szCs w:val="24"/>
          <w:lang w:val="es-CL"/>
        </w:rPr>
        <w:t xml:space="preserve"> </w:t>
      </w:r>
      <w:proofErr w:type="spellStart"/>
      <w:r w:rsidRPr="009D3D6D">
        <w:rPr>
          <w:color w:val="000000"/>
          <w:sz w:val="24"/>
          <w:szCs w:val="24"/>
          <w:lang w:val="es-CL"/>
        </w:rPr>
        <w:t>tend</w:t>
      </w:r>
      <w:proofErr w:type="spellEnd"/>
      <w:r w:rsidRPr="009D3D6D">
        <w:rPr>
          <w:color w:val="000000"/>
          <w:sz w:val="24"/>
          <w:szCs w:val="24"/>
          <w:lang w:val="es-CL"/>
        </w:rPr>
        <w:t xml:space="preserve"> </w:t>
      </w:r>
      <w:proofErr w:type="spellStart"/>
      <w:r w:rsidRPr="009D3D6D">
        <w:rPr>
          <w:color w:val="000000"/>
          <w:sz w:val="24"/>
          <w:szCs w:val="24"/>
          <w:lang w:val="es-CL"/>
        </w:rPr>
        <w:t>to</w:t>
      </w:r>
      <w:proofErr w:type="spellEnd"/>
      <w:r w:rsidRPr="009D3D6D">
        <w:rPr>
          <w:color w:val="000000"/>
          <w:sz w:val="24"/>
          <w:szCs w:val="24"/>
          <w:lang w:val="es-CL"/>
        </w:rPr>
        <w:t xml:space="preserve"> </w:t>
      </w:r>
      <w:proofErr w:type="spellStart"/>
      <w:r w:rsidRPr="009D3D6D">
        <w:rPr>
          <w:color w:val="000000"/>
          <w:sz w:val="24"/>
          <w:szCs w:val="24"/>
          <w:lang w:val="es-CL"/>
        </w:rPr>
        <w:t>proficiently</w:t>
      </w:r>
      <w:proofErr w:type="spellEnd"/>
      <w:r w:rsidRPr="009D3D6D">
        <w:rPr>
          <w:color w:val="000000"/>
          <w:sz w:val="24"/>
          <w:szCs w:val="24"/>
          <w:lang w:val="es-CL"/>
        </w:rPr>
        <w:t xml:space="preserve"> </w:t>
      </w:r>
      <w:proofErr w:type="spellStart"/>
      <w:r w:rsidRPr="009D3D6D">
        <w:rPr>
          <w:color w:val="000000"/>
          <w:sz w:val="24"/>
          <w:szCs w:val="24"/>
          <w:lang w:val="es-CL"/>
        </w:rPr>
        <w:t>replicate</w:t>
      </w:r>
      <w:proofErr w:type="spellEnd"/>
      <w:r w:rsidRPr="009D3D6D">
        <w:rPr>
          <w:color w:val="000000"/>
          <w:sz w:val="24"/>
          <w:szCs w:val="24"/>
          <w:lang w:val="es-CL"/>
        </w:rPr>
        <w:t xml:space="preserve"> </w:t>
      </w:r>
      <w:proofErr w:type="spellStart"/>
      <w:r w:rsidRPr="009D3D6D">
        <w:rPr>
          <w:color w:val="000000"/>
          <w:sz w:val="24"/>
          <w:szCs w:val="24"/>
          <w:lang w:val="es-CL"/>
        </w:rPr>
        <w:t>conditions</w:t>
      </w:r>
      <w:proofErr w:type="spellEnd"/>
      <w:r w:rsidRPr="009D3D6D">
        <w:rPr>
          <w:color w:val="000000"/>
          <w:sz w:val="24"/>
          <w:szCs w:val="24"/>
          <w:lang w:val="es-CL"/>
        </w:rPr>
        <w:t xml:space="preserve"> in </w:t>
      </w:r>
      <w:proofErr w:type="spellStart"/>
      <w:r w:rsidRPr="009D3D6D">
        <w:rPr>
          <w:color w:val="000000"/>
          <w:sz w:val="24"/>
          <w:szCs w:val="24"/>
          <w:lang w:val="es-CL"/>
        </w:rPr>
        <w:t>the</w:t>
      </w:r>
      <w:proofErr w:type="spellEnd"/>
      <w:r w:rsidRPr="009D3D6D">
        <w:rPr>
          <w:color w:val="000000"/>
          <w:sz w:val="24"/>
          <w:szCs w:val="24"/>
          <w:lang w:val="es-CL"/>
        </w:rPr>
        <w:t xml:space="preserve"> CEP, </w:t>
      </w:r>
      <w:proofErr w:type="spellStart"/>
      <w:r w:rsidRPr="009D3D6D">
        <w:rPr>
          <w:color w:val="000000"/>
          <w:sz w:val="24"/>
          <w:szCs w:val="24"/>
          <w:lang w:val="es-CL"/>
        </w:rPr>
        <w:t>it</w:t>
      </w:r>
      <w:proofErr w:type="spellEnd"/>
      <w:r w:rsidRPr="009D3D6D">
        <w:rPr>
          <w:color w:val="000000"/>
          <w:sz w:val="24"/>
          <w:szCs w:val="24"/>
          <w:lang w:val="es-CL"/>
        </w:rPr>
        <w:t xml:space="preserve"> emerges as </w:t>
      </w:r>
      <w:proofErr w:type="spellStart"/>
      <w:r w:rsidRPr="009D3D6D">
        <w:rPr>
          <w:color w:val="000000"/>
          <w:sz w:val="24"/>
          <w:szCs w:val="24"/>
          <w:lang w:val="es-CL"/>
        </w:rPr>
        <w:t>the</w:t>
      </w:r>
      <w:proofErr w:type="spellEnd"/>
      <w:r w:rsidRPr="009D3D6D">
        <w:rPr>
          <w:color w:val="000000"/>
          <w:sz w:val="24"/>
          <w:szCs w:val="24"/>
          <w:lang w:val="es-CL"/>
        </w:rPr>
        <w:t xml:space="preserve"> </w:t>
      </w:r>
      <w:proofErr w:type="spellStart"/>
      <w:r w:rsidRPr="009D3D6D">
        <w:rPr>
          <w:color w:val="000000"/>
          <w:sz w:val="24"/>
          <w:szCs w:val="24"/>
          <w:lang w:val="es-CL"/>
        </w:rPr>
        <w:t>region</w:t>
      </w:r>
      <w:proofErr w:type="spellEnd"/>
      <w:r w:rsidRPr="009D3D6D">
        <w:rPr>
          <w:color w:val="000000"/>
          <w:sz w:val="24"/>
          <w:szCs w:val="24"/>
          <w:lang w:val="es-CL"/>
        </w:rPr>
        <w:t xml:space="preserve"> </w:t>
      </w:r>
      <w:proofErr w:type="spellStart"/>
      <w:r w:rsidRPr="009D3D6D">
        <w:rPr>
          <w:color w:val="000000"/>
          <w:sz w:val="24"/>
          <w:szCs w:val="24"/>
          <w:lang w:val="es-CL"/>
        </w:rPr>
        <w:t>with</w:t>
      </w:r>
      <w:proofErr w:type="spellEnd"/>
      <w:r w:rsidRPr="009D3D6D">
        <w:rPr>
          <w:color w:val="000000"/>
          <w:sz w:val="24"/>
          <w:szCs w:val="24"/>
          <w:lang w:val="es-CL"/>
        </w:rPr>
        <w:t xml:space="preserve"> </w:t>
      </w:r>
      <w:proofErr w:type="spellStart"/>
      <w:r w:rsidRPr="009D3D6D">
        <w:rPr>
          <w:color w:val="000000"/>
          <w:sz w:val="24"/>
          <w:szCs w:val="24"/>
          <w:lang w:val="es-CL"/>
        </w:rPr>
        <w:t>the</w:t>
      </w:r>
      <w:proofErr w:type="spellEnd"/>
      <w:r w:rsidRPr="009D3D6D">
        <w:rPr>
          <w:color w:val="000000"/>
          <w:sz w:val="24"/>
          <w:szCs w:val="24"/>
          <w:lang w:val="es-CL"/>
        </w:rPr>
        <w:t xml:space="preserve"> </w:t>
      </w:r>
      <w:proofErr w:type="spellStart"/>
      <w:r w:rsidRPr="009D3D6D">
        <w:rPr>
          <w:color w:val="000000"/>
          <w:sz w:val="24"/>
          <w:szCs w:val="24"/>
          <w:lang w:val="es-CL"/>
        </w:rPr>
        <w:t>most</w:t>
      </w:r>
      <w:proofErr w:type="spellEnd"/>
      <w:r w:rsidRPr="009D3D6D">
        <w:rPr>
          <w:color w:val="000000"/>
          <w:sz w:val="24"/>
          <w:szCs w:val="24"/>
          <w:lang w:val="es-CL"/>
        </w:rPr>
        <w:t xml:space="preserve"> </w:t>
      </w:r>
      <w:proofErr w:type="spellStart"/>
      <w:r w:rsidRPr="009D3D6D">
        <w:rPr>
          <w:color w:val="000000"/>
          <w:sz w:val="24"/>
          <w:szCs w:val="24"/>
          <w:lang w:val="es-CL"/>
        </w:rPr>
        <w:t>adept</w:t>
      </w:r>
      <w:proofErr w:type="spellEnd"/>
      <w:r w:rsidRPr="009D3D6D">
        <w:rPr>
          <w:color w:val="000000"/>
          <w:sz w:val="24"/>
          <w:szCs w:val="24"/>
          <w:lang w:val="es-CL"/>
        </w:rPr>
        <w:t xml:space="preserve"> </w:t>
      </w:r>
      <w:proofErr w:type="spellStart"/>
      <w:r w:rsidRPr="009D3D6D">
        <w:rPr>
          <w:color w:val="000000"/>
          <w:sz w:val="24"/>
          <w:szCs w:val="24"/>
          <w:lang w:val="es-CL"/>
        </w:rPr>
        <w:t>concordance</w:t>
      </w:r>
      <w:proofErr w:type="spellEnd"/>
      <w:r w:rsidRPr="009D3D6D">
        <w:rPr>
          <w:color w:val="000000"/>
          <w:sz w:val="24"/>
          <w:szCs w:val="24"/>
          <w:lang w:val="es-CL"/>
        </w:rPr>
        <w:t xml:space="preserve"> </w:t>
      </w:r>
      <w:proofErr w:type="spellStart"/>
      <w:r w:rsidRPr="009D3D6D">
        <w:rPr>
          <w:color w:val="000000"/>
          <w:sz w:val="24"/>
          <w:szCs w:val="24"/>
          <w:lang w:val="es-CL"/>
        </w:rPr>
        <w:t>between</w:t>
      </w:r>
      <w:proofErr w:type="spellEnd"/>
      <w:r w:rsidRPr="009D3D6D">
        <w:rPr>
          <w:color w:val="000000"/>
          <w:sz w:val="24"/>
          <w:szCs w:val="24"/>
          <w:lang w:val="es-CL"/>
        </w:rPr>
        <w:t xml:space="preserve"> </w:t>
      </w:r>
      <w:proofErr w:type="spellStart"/>
      <w:r w:rsidRPr="009D3D6D">
        <w:rPr>
          <w:color w:val="000000"/>
          <w:sz w:val="24"/>
          <w:szCs w:val="24"/>
          <w:lang w:val="es-CL"/>
        </w:rPr>
        <w:t>models</w:t>
      </w:r>
      <w:proofErr w:type="spellEnd"/>
      <w:r w:rsidRPr="009D3D6D">
        <w:rPr>
          <w:color w:val="000000"/>
          <w:sz w:val="24"/>
          <w:szCs w:val="24"/>
          <w:lang w:val="es-CL"/>
        </w:rPr>
        <w:t xml:space="preserve"> </w:t>
      </w:r>
      <w:proofErr w:type="spellStart"/>
      <w:r w:rsidRPr="009D3D6D">
        <w:rPr>
          <w:color w:val="000000"/>
          <w:sz w:val="24"/>
          <w:szCs w:val="24"/>
          <w:lang w:val="es-CL"/>
        </w:rPr>
        <w:t>for</w:t>
      </w:r>
      <w:proofErr w:type="spellEnd"/>
      <w:r w:rsidRPr="009D3D6D">
        <w:rPr>
          <w:color w:val="000000"/>
          <w:sz w:val="24"/>
          <w:szCs w:val="24"/>
          <w:lang w:val="es-CL"/>
        </w:rPr>
        <w:t xml:space="preserve"> </w:t>
      </w:r>
      <w:proofErr w:type="spellStart"/>
      <w:r w:rsidRPr="009D3D6D">
        <w:rPr>
          <w:color w:val="000000"/>
          <w:sz w:val="24"/>
          <w:szCs w:val="24"/>
          <w:lang w:val="es-CL"/>
        </w:rPr>
        <w:t>both</w:t>
      </w:r>
      <w:proofErr w:type="spellEnd"/>
      <w:r w:rsidRPr="009D3D6D">
        <w:rPr>
          <w:color w:val="000000"/>
          <w:sz w:val="24"/>
          <w:szCs w:val="24"/>
          <w:lang w:val="es-CL"/>
        </w:rPr>
        <w:t xml:space="preserve"> </w:t>
      </w:r>
      <w:proofErr w:type="spellStart"/>
      <w:r w:rsidRPr="009D3D6D">
        <w:rPr>
          <w:color w:val="000000"/>
          <w:sz w:val="24"/>
          <w:szCs w:val="24"/>
          <w:lang w:val="es-CL"/>
        </w:rPr>
        <w:t>periods</w:t>
      </w:r>
      <w:proofErr w:type="spellEnd"/>
      <w:r w:rsidRPr="009D3D6D">
        <w:rPr>
          <w:color w:val="000000"/>
          <w:sz w:val="24"/>
          <w:szCs w:val="24"/>
          <w:lang w:val="es-CL"/>
        </w:rPr>
        <w:t>.</w:t>
      </w:r>
    </w:p>
    <w:p w14:paraId="7BB002D9" w14:textId="77777777" w:rsidR="009D3D6D" w:rsidRDefault="009D3D6D">
      <w:pPr>
        <w:rPr>
          <w:color w:val="000000"/>
          <w:sz w:val="24"/>
          <w:szCs w:val="24"/>
        </w:rPr>
      </w:pPr>
    </w:p>
    <w:p w14:paraId="00000030" w14:textId="77777777" w:rsidR="009845E3" w:rsidRDefault="009845E3">
      <w:pPr>
        <w:rPr>
          <w:color w:val="000000"/>
          <w:sz w:val="24"/>
          <w:szCs w:val="24"/>
        </w:rPr>
      </w:pPr>
    </w:p>
    <w:p w14:paraId="00000033" w14:textId="77777777" w:rsidR="009845E3" w:rsidRDefault="00000000">
      <w:pPr>
        <w:jc w:val="both"/>
        <w:rPr>
          <w:sz w:val="24"/>
          <w:szCs w:val="24"/>
        </w:rPr>
      </w:pPr>
      <w:r>
        <w:rPr>
          <w:b/>
          <w:sz w:val="24"/>
          <w:szCs w:val="24"/>
        </w:rPr>
        <w:t>Table 1.</w:t>
      </w:r>
      <w:r>
        <w:rPr>
          <w:sz w:val="24"/>
          <w:szCs w:val="24"/>
        </w:rPr>
        <w:t xml:space="preserve"> Mean fractional iron solubility (%) in deposited dust aerosols. NA: North Atlantic, NP: North Pacific, CEP: Central East Pacific, SP: South Pacific, SAI: South Atlantic and South Indian, PI: Pre-Industrial, LGM: Last Glacial Maximum. MMM: Multi-Model Mean</w:t>
      </w:r>
    </w:p>
    <w:tbl>
      <w:tblPr>
        <w:tblStyle w:val="a"/>
        <w:tblW w:w="9029"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425"/>
        <w:gridCol w:w="1124"/>
        <w:gridCol w:w="1296"/>
        <w:gridCol w:w="1296"/>
        <w:gridCol w:w="1296"/>
        <w:gridCol w:w="1296"/>
        <w:gridCol w:w="1296"/>
      </w:tblGrid>
      <w:tr w:rsidR="009845E3" w14:paraId="08C8C936" w14:textId="77777777">
        <w:trPr>
          <w:trHeight w:val="19"/>
        </w:trPr>
        <w:tc>
          <w:tcPr>
            <w:tcW w:w="1425" w:type="dxa"/>
            <w:vMerge w:val="restart"/>
            <w:shd w:val="clear" w:color="auto" w:fill="B7B7B7"/>
            <w:tcMar>
              <w:top w:w="-70" w:type="dxa"/>
              <w:left w:w="-70" w:type="dxa"/>
              <w:bottom w:w="-70" w:type="dxa"/>
              <w:right w:w="-70" w:type="dxa"/>
            </w:tcMar>
          </w:tcPr>
          <w:p w14:paraId="00000034" w14:textId="77777777" w:rsidR="009845E3" w:rsidRDefault="00000000">
            <w:pPr>
              <w:widowControl w:val="0"/>
              <w:jc w:val="center"/>
              <w:rPr>
                <w:b/>
                <w:sz w:val="16"/>
                <w:szCs w:val="16"/>
              </w:rPr>
            </w:pPr>
            <w:r>
              <w:rPr>
                <w:b/>
                <w:sz w:val="16"/>
                <w:szCs w:val="16"/>
              </w:rPr>
              <w:t>Model/Region</w:t>
            </w:r>
          </w:p>
        </w:tc>
        <w:tc>
          <w:tcPr>
            <w:tcW w:w="1124" w:type="dxa"/>
            <w:vMerge w:val="restart"/>
            <w:shd w:val="clear" w:color="auto" w:fill="B7B7B7"/>
            <w:tcMar>
              <w:top w:w="-70" w:type="dxa"/>
              <w:left w:w="-70" w:type="dxa"/>
              <w:bottom w:w="-70" w:type="dxa"/>
              <w:right w:w="-70" w:type="dxa"/>
            </w:tcMar>
          </w:tcPr>
          <w:p w14:paraId="00000035" w14:textId="77777777" w:rsidR="009845E3" w:rsidRDefault="00000000">
            <w:pPr>
              <w:widowControl w:val="0"/>
              <w:jc w:val="center"/>
              <w:rPr>
                <w:b/>
                <w:sz w:val="16"/>
                <w:szCs w:val="16"/>
              </w:rPr>
            </w:pPr>
            <w:r>
              <w:rPr>
                <w:b/>
                <w:sz w:val="16"/>
                <w:szCs w:val="16"/>
              </w:rPr>
              <w:t>Global</w:t>
            </w:r>
          </w:p>
        </w:tc>
        <w:tc>
          <w:tcPr>
            <w:tcW w:w="6480" w:type="dxa"/>
            <w:gridSpan w:val="5"/>
            <w:shd w:val="clear" w:color="auto" w:fill="B7B7B7"/>
            <w:tcMar>
              <w:top w:w="-70" w:type="dxa"/>
              <w:left w:w="-70" w:type="dxa"/>
              <w:bottom w:w="-70" w:type="dxa"/>
              <w:right w:w="-70" w:type="dxa"/>
            </w:tcMar>
          </w:tcPr>
          <w:p w14:paraId="00000036" w14:textId="77777777" w:rsidR="009845E3" w:rsidRDefault="00000000">
            <w:pPr>
              <w:widowControl w:val="0"/>
              <w:jc w:val="center"/>
              <w:rPr>
                <w:b/>
                <w:sz w:val="16"/>
                <w:szCs w:val="16"/>
              </w:rPr>
            </w:pPr>
            <w:r>
              <w:rPr>
                <w:b/>
                <w:sz w:val="16"/>
                <w:szCs w:val="16"/>
              </w:rPr>
              <w:t>HNLC ocean basin</w:t>
            </w:r>
          </w:p>
        </w:tc>
      </w:tr>
      <w:tr w:rsidR="009845E3" w14:paraId="19DBE167" w14:textId="77777777">
        <w:trPr>
          <w:trHeight w:val="19"/>
        </w:trPr>
        <w:tc>
          <w:tcPr>
            <w:tcW w:w="1425" w:type="dxa"/>
            <w:vMerge/>
            <w:shd w:val="clear" w:color="auto" w:fill="B7B7B7"/>
            <w:tcMar>
              <w:top w:w="-70" w:type="dxa"/>
              <w:left w:w="-70" w:type="dxa"/>
              <w:bottom w:w="-70" w:type="dxa"/>
              <w:right w:w="-70" w:type="dxa"/>
            </w:tcMar>
          </w:tcPr>
          <w:p w14:paraId="0000003B" w14:textId="77777777" w:rsidR="009845E3" w:rsidRDefault="009845E3">
            <w:pPr>
              <w:widowControl w:val="0"/>
              <w:pBdr>
                <w:top w:val="nil"/>
                <w:left w:val="nil"/>
                <w:bottom w:val="nil"/>
                <w:right w:val="nil"/>
                <w:between w:val="nil"/>
              </w:pBdr>
              <w:spacing w:line="276" w:lineRule="auto"/>
              <w:rPr>
                <w:b/>
                <w:sz w:val="16"/>
                <w:szCs w:val="16"/>
              </w:rPr>
            </w:pPr>
          </w:p>
        </w:tc>
        <w:tc>
          <w:tcPr>
            <w:tcW w:w="1124" w:type="dxa"/>
            <w:vMerge/>
            <w:shd w:val="clear" w:color="auto" w:fill="B7B7B7"/>
            <w:tcMar>
              <w:top w:w="-70" w:type="dxa"/>
              <w:left w:w="-70" w:type="dxa"/>
              <w:bottom w:w="-70" w:type="dxa"/>
              <w:right w:w="-70" w:type="dxa"/>
            </w:tcMar>
          </w:tcPr>
          <w:p w14:paraId="0000003C" w14:textId="77777777" w:rsidR="009845E3" w:rsidRDefault="009845E3">
            <w:pPr>
              <w:widowControl w:val="0"/>
              <w:pBdr>
                <w:top w:val="nil"/>
                <w:left w:val="nil"/>
                <w:bottom w:val="nil"/>
                <w:right w:val="nil"/>
                <w:between w:val="nil"/>
              </w:pBdr>
              <w:spacing w:line="276" w:lineRule="auto"/>
              <w:rPr>
                <w:b/>
                <w:sz w:val="16"/>
                <w:szCs w:val="16"/>
              </w:rPr>
            </w:pPr>
          </w:p>
        </w:tc>
        <w:tc>
          <w:tcPr>
            <w:tcW w:w="1296" w:type="dxa"/>
            <w:shd w:val="clear" w:color="auto" w:fill="B7B7B7"/>
            <w:tcMar>
              <w:top w:w="-70" w:type="dxa"/>
              <w:left w:w="-70" w:type="dxa"/>
              <w:bottom w:w="-70" w:type="dxa"/>
              <w:right w:w="-70" w:type="dxa"/>
            </w:tcMar>
          </w:tcPr>
          <w:p w14:paraId="0000003D" w14:textId="77777777" w:rsidR="009845E3" w:rsidRDefault="00000000">
            <w:pPr>
              <w:widowControl w:val="0"/>
              <w:jc w:val="center"/>
              <w:rPr>
                <w:b/>
                <w:sz w:val="16"/>
                <w:szCs w:val="16"/>
              </w:rPr>
            </w:pPr>
            <w:r>
              <w:rPr>
                <w:b/>
                <w:sz w:val="16"/>
                <w:szCs w:val="16"/>
              </w:rPr>
              <w:t>NA</w:t>
            </w:r>
          </w:p>
        </w:tc>
        <w:tc>
          <w:tcPr>
            <w:tcW w:w="1296" w:type="dxa"/>
            <w:shd w:val="clear" w:color="auto" w:fill="B7B7B7"/>
            <w:tcMar>
              <w:top w:w="-70" w:type="dxa"/>
              <w:left w:w="-70" w:type="dxa"/>
              <w:bottom w:w="-70" w:type="dxa"/>
              <w:right w:w="-70" w:type="dxa"/>
            </w:tcMar>
          </w:tcPr>
          <w:p w14:paraId="0000003E" w14:textId="77777777" w:rsidR="009845E3" w:rsidRDefault="00000000">
            <w:pPr>
              <w:widowControl w:val="0"/>
              <w:jc w:val="center"/>
              <w:rPr>
                <w:b/>
                <w:sz w:val="16"/>
                <w:szCs w:val="16"/>
              </w:rPr>
            </w:pPr>
            <w:r>
              <w:rPr>
                <w:b/>
                <w:sz w:val="16"/>
                <w:szCs w:val="16"/>
              </w:rPr>
              <w:t>NP</w:t>
            </w:r>
          </w:p>
        </w:tc>
        <w:tc>
          <w:tcPr>
            <w:tcW w:w="1296" w:type="dxa"/>
            <w:shd w:val="clear" w:color="auto" w:fill="B7B7B7"/>
            <w:tcMar>
              <w:top w:w="-70" w:type="dxa"/>
              <w:left w:w="-70" w:type="dxa"/>
              <w:bottom w:w="-70" w:type="dxa"/>
              <w:right w:w="-70" w:type="dxa"/>
            </w:tcMar>
          </w:tcPr>
          <w:p w14:paraId="0000003F" w14:textId="77777777" w:rsidR="009845E3" w:rsidRDefault="00000000">
            <w:pPr>
              <w:widowControl w:val="0"/>
              <w:jc w:val="center"/>
              <w:rPr>
                <w:b/>
                <w:sz w:val="16"/>
                <w:szCs w:val="16"/>
              </w:rPr>
            </w:pPr>
            <w:r>
              <w:rPr>
                <w:b/>
                <w:sz w:val="16"/>
                <w:szCs w:val="16"/>
              </w:rPr>
              <w:t>CEP</w:t>
            </w:r>
          </w:p>
        </w:tc>
        <w:tc>
          <w:tcPr>
            <w:tcW w:w="1296" w:type="dxa"/>
            <w:shd w:val="clear" w:color="auto" w:fill="B7B7B7"/>
            <w:tcMar>
              <w:top w:w="-70" w:type="dxa"/>
              <w:left w:w="-70" w:type="dxa"/>
              <w:bottom w:w="-70" w:type="dxa"/>
              <w:right w:w="-70" w:type="dxa"/>
            </w:tcMar>
          </w:tcPr>
          <w:p w14:paraId="00000040" w14:textId="77777777" w:rsidR="009845E3" w:rsidRDefault="00000000">
            <w:pPr>
              <w:widowControl w:val="0"/>
              <w:jc w:val="center"/>
              <w:rPr>
                <w:b/>
                <w:sz w:val="16"/>
                <w:szCs w:val="16"/>
              </w:rPr>
            </w:pPr>
            <w:r>
              <w:rPr>
                <w:b/>
                <w:sz w:val="16"/>
                <w:szCs w:val="16"/>
              </w:rPr>
              <w:t>SP</w:t>
            </w:r>
          </w:p>
        </w:tc>
        <w:tc>
          <w:tcPr>
            <w:tcW w:w="1296" w:type="dxa"/>
            <w:shd w:val="clear" w:color="auto" w:fill="B7B7B7"/>
            <w:tcMar>
              <w:top w:w="-70" w:type="dxa"/>
              <w:left w:w="-70" w:type="dxa"/>
              <w:bottom w:w="-70" w:type="dxa"/>
              <w:right w:w="-70" w:type="dxa"/>
            </w:tcMar>
          </w:tcPr>
          <w:p w14:paraId="00000041" w14:textId="77777777" w:rsidR="009845E3" w:rsidRDefault="00000000">
            <w:pPr>
              <w:widowControl w:val="0"/>
              <w:jc w:val="center"/>
              <w:rPr>
                <w:b/>
                <w:sz w:val="16"/>
                <w:szCs w:val="16"/>
              </w:rPr>
            </w:pPr>
            <w:r>
              <w:rPr>
                <w:b/>
                <w:sz w:val="16"/>
                <w:szCs w:val="16"/>
              </w:rPr>
              <w:t>SAI</w:t>
            </w:r>
          </w:p>
        </w:tc>
      </w:tr>
      <w:tr w:rsidR="009845E3" w14:paraId="2362FC85" w14:textId="77777777">
        <w:tc>
          <w:tcPr>
            <w:tcW w:w="1425" w:type="dxa"/>
            <w:shd w:val="clear" w:color="auto" w:fill="B7B7B7"/>
            <w:tcMar>
              <w:top w:w="-70" w:type="dxa"/>
              <w:left w:w="-70" w:type="dxa"/>
              <w:bottom w:w="-70" w:type="dxa"/>
              <w:right w:w="-70" w:type="dxa"/>
            </w:tcMar>
          </w:tcPr>
          <w:p w14:paraId="00000042" w14:textId="77777777" w:rsidR="009845E3" w:rsidRDefault="00000000">
            <w:pPr>
              <w:widowControl w:val="0"/>
              <w:jc w:val="center"/>
              <w:rPr>
                <w:sz w:val="16"/>
                <w:szCs w:val="16"/>
              </w:rPr>
            </w:pPr>
            <w:r>
              <w:rPr>
                <w:sz w:val="16"/>
                <w:szCs w:val="16"/>
              </w:rPr>
              <w:t>MMM_PI</w:t>
            </w:r>
          </w:p>
        </w:tc>
        <w:tc>
          <w:tcPr>
            <w:tcW w:w="1124" w:type="dxa"/>
            <w:shd w:val="clear" w:color="auto" w:fill="auto"/>
            <w:tcMar>
              <w:top w:w="-70" w:type="dxa"/>
              <w:left w:w="-70" w:type="dxa"/>
              <w:bottom w:w="-70" w:type="dxa"/>
              <w:right w:w="-70" w:type="dxa"/>
            </w:tcMar>
          </w:tcPr>
          <w:p w14:paraId="00000043" w14:textId="77777777" w:rsidR="009845E3" w:rsidRDefault="00000000">
            <w:pPr>
              <w:widowControl w:val="0"/>
              <w:jc w:val="center"/>
              <w:rPr>
                <w:sz w:val="16"/>
                <w:szCs w:val="16"/>
              </w:rPr>
            </w:pPr>
            <w:r>
              <w:rPr>
                <w:sz w:val="16"/>
                <w:szCs w:val="16"/>
              </w:rPr>
              <w:t>0.65</w:t>
            </w:r>
          </w:p>
        </w:tc>
        <w:tc>
          <w:tcPr>
            <w:tcW w:w="1296" w:type="dxa"/>
            <w:shd w:val="clear" w:color="auto" w:fill="auto"/>
            <w:tcMar>
              <w:top w:w="-70" w:type="dxa"/>
              <w:left w:w="-70" w:type="dxa"/>
              <w:bottom w:w="-70" w:type="dxa"/>
              <w:right w:w="-70" w:type="dxa"/>
            </w:tcMar>
          </w:tcPr>
          <w:p w14:paraId="00000044" w14:textId="77777777" w:rsidR="009845E3" w:rsidRDefault="00000000">
            <w:pPr>
              <w:widowControl w:val="0"/>
              <w:jc w:val="center"/>
              <w:rPr>
                <w:sz w:val="16"/>
                <w:szCs w:val="16"/>
              </w:rPr>
            </w:pPr>
            <w:r>
              <w:rPr>
                <w:sz w:val="16"/>
                <w:szCs w:val="16"/>
              </w:rPr>
              <w:t>0.42</w:t>
            </w:r>
          </w:p>
        </w:tc>
        <w:tc>
          <w:tcPr>
            <w:tcW w:w="1296" w:type="dxa"/>
            <w:shd w:val="clear" w:color="auto" w:fill="auto"/>
            <w:tcMar>
              <w:top w:w="-70" w:type="dxa"/>
              <w:left w:w="-70" w:type="dxa"/>
              <w:bottom w:w="-70" w:type="dxa"/>
              <w:right w:w="-70" w:type="dxa"/>
            </w:tcMar>
          </w:tcPr>
          <w:p w14:paraId="00000045" w14:textId="77777777" w:rsidR="009845E3" w:rsidRDefault="00000000">
            <w:pPr>
              <w:widowControl w:val="0"/>
              <w:jc w:val="center"/>
              <w:rPr>
                <w:sz w:val="16"/>
                <w:szCs w:val="16"/>
              </w:rPr>
            </w:pPr>
            <w:r>
              <w:rPr>
                <w:sz w:val="16"/>
                <w:szCs w:val="16"/>
              </w:rPr>
              <w:t>0.27</w:t>
            </w:r>
          </w:p>
        </w:tc>
        <w:tc>
          <w:tcPr>
            <w:tcW w:w="1296" w:type="dxa"/>
            <w:shd w:val="clear" w:color="auto" w:fill="auto"/>
            <w:tcMar>
              <w:top w:w="-70" w:type="dxa"/>
              <w:left w:w="-70" w:type="dxa"/>
              <w:bottom w:w="-70" w:type="dxa"/>
              <w:right w:w="-70" w:type="dxa"/>
            </w:tcMar>
          </w:tcPr>
          <w:p w14:paraId="00000046" w14:textId="77777777" w:rsidR="009845E3" w:rsidRDefault="00000000">
            <w:pPr>
              <w:widowControl w:val="0"/>
              <w:jc w:val="center"/>
              <w:rPr>
                <w:sz w:val="16"/>
                <w:szCs w:val="16"/>
              </w:rPr>
            </w:pPr>
            <w:r>
              <w:rPr>
                <w:sz w:val="16"/>
                <w:szCs w:val="16"/>
              </w:rPr>
              <w:t>0.93</w:t>
            </w:r>
          </w:p>
        </w:tc>
        <w:tc>
          <w:tcPr>
            <w:tcW w:w="1296" w:type="dxa"/>
            <w:shd w:val="clear" w:color="auto" w:fill="auto"/>
            <w:tcMar>
              <w:top w:w="-70" w:type="dxa"/>
              <w:left w:w="-70" w:type="dxa"/>
              <w:bottom w:w="-70" w:type="dxa"/>
              <w:right w:w="-70" w:type="dxa"/>
            </w:tcMar>
          </w:tcPr>
          <w:p w14:paraId="00000047" w14:textId="77777777" w:rsidR="009845E3" w:rsidRDefault="00000000">
            <w:pPr>
              <w:widowControl w:val="0"/>
              <w:jc w:val="center"/>
              <w:rPr>
                <w:sz w:val="16"/>
                <w:szCs w:val="16"/>
              </w:rPr>
            </w:pPr>
            <w:r>
              <w:rPr>
                <w:sz w:val="16"/>
                <w:szCs w:val="16"/>
              </w:rPr>
              <w:t>1.67</w:t>
            </w:r>
          </w:p>
        </w:tc>
        <w:tc>
          <w:tcPr>
            <w:tcW w:w="1296" w:type="dxa"/>
            <w:shd w:val="clear" w:color="auto" w:fill="auto"/>
            <w:tcMar>
              <w:top w:w="-70" w:type="dxa"/>
              <w:left w:w="-70" w:type="dxa"/>
              <w:bottom w:w="-70" w:type="dxa"/>
              <w:right w:w="-70" w:type="dxa"/>
            </w:tcMar>
          </w:tcPr>
          <w:p w14:paraId="00000048" w14:textId="77777777" w:rsidR="009845E3" w:rsidRDefault="00000000">
            <w:pPr>
              <w:widowControl w:val="0"/>
              <w:jc w:val="center"/>
              <w:rPr>
                <w:sz w:val="16"/>
                <w:szCs w:val="16"/>
              </w:rPr>
            </w:pPr>
            <w:r>
              <w:rPr>
                <w:sz w:val="16"/>
                <w:szCs w:val="16"/>
              </w:rPr>
              <w:t>1.12</w:t>
            </w:r>
          </w:p>
        </w:tc>
      </w:tr>
      <w:tr w:rsidR="009845E3" w14:paraId="277E3476" w14:textId="77777777">
        <w:tc>
          <w:tcPr>
            <w:tcW w:w="1425" w:type="dxa"/>
            <w:shd w:val="clear" w:color="auto" w:fill="B7B7B7"/>
            <w:tcMar>
              <w:top w:w="-70" w:type="dxa"/>
              <w:left w:w="-70" w:type="dxa"/>
              <w:bottom w:w="-70" w:type="dxa"/>
              <w:right w:w="-70" w:type="dxa"/>
            </w:tcMar>
          </w:tcPr>
          <w:p w14:paraId="00000049" w14:textId="77777777" w:rsidR="009845E3" w:rsidRDefault="00000000">
            <w:pPr>
              <w:widowControl w:val="0"/>
              <w:jc w:val="center"/>
              <w:rPr>
                <w:sz w:val="16"/>
                <w:szCs w:val="16"/>
              </w:rPr>
            </w:pPr>
            <w:r>
              <w:rPr>
                <w:sz w:val="16"/>
                <w:szCs w:val="16"/>
              </w:rPr>
              <w:t>MMM_LGM</w:t>
            </w:r>
          </w:p>
        </w:tc>
        <w:tc>
          <w:tcPr>
            <w:tcW w:w="1124" w:type="dxa"/>
            <w:shd w:val="clear" w:color="auto" w:fill="auto"/>
            <w:tcMar>
              <w:top w:w="-70" w:type="dxa"/>
              <w:left w:w="-70" w:type="dxa"/>
              <w:bottom w:w="-70" w:type="dxa"/>
              <w:right w:w="-70" w:type="dxa"/>
            </w:tcMar>
          </w:tcPr>
          <w:p w14:paraId="0000004A" w14:textId="77777777" w:rsidR="009845E3" w:rsidRDefault="00000000">
            <w:pPr>
              <w:widowControl w:val="0"/>
              <w:jc w:val="center"/>
              <w:rPr>
                <w:sz w:val="16"/>
                <w:szCs w:val="16"/>
              </w:rPr>
            </w:pPr>
            <w:r>
              <w:rPr>
                <w:sz w:val="16"/>
                <w:szCs w:val="16"/>
              </w:rPr>
              <w:t>0.38</w:t>
            </w:r>
          </w:p>
        </w:tc>
        <w:tc>
          <w:tcPr>
            <w:tcW w:w="1296" w:type="dxa"/>
            <w:shd w:val="clear" w:color="auto" w:fill="auto"/>
            <w:tcMar>
              <w:top w:w="-70" w:type="dxa"/>
              <w:left w:w="-70" w:type="dxa"/>
              <w:bottom w:w="-70" w:type="dxa"/>
              <w:right w:w="-70" w:type="dxa"/>
            </w:tcMar>
          </w:tcPr>
          <w:p w14:paraId="0000004B" w14:textId="77777777" w:rsidR="009845E3" w:rsidRDefault="00000000">
            <w:pPr>
              <w:widowControl w:val="0"/>
              <w:jc w:val="center"/>
              <w:rPr>
                <w:sz w:val="16"/>
                <w:szCs w:val="16"/>
              </w:rPr>
            </w:pPr>
            <w:r>
              <w:rPr>
                <w:sz w:val="16"/>
                <w:szCs w:val="16"/>
              </w:rPr>
              <w:t>0.21</w:t>
            </w:r>
          </w:p>
        </w:tc>
        <w:tc>
          <w:tcPr>
            <w:tcW w:w="1296" w:type="dxa"/>
            <w:shd w:val="clear" w:color="auto" w:fill="auto"/>
            <w:tcMar>
              <w:top w:w="-70" w:type="dxa"/>
              <w:left w:w="-70" w:type="dxa"/>
              <w:bottom w:w="-70" w:type="dxa"/>
              <w:right w:w="-70" w:type="dxa"/>
            </w:tcMar>
          </w:tcPr>
          <w:p w14:paraId="0000004C" w14:textId="77777777" w:rsidR="009845E3" w:rsidRDefault="00000000">
            <w:pPr>
              <w:widowControl w:val="0"/>
              <w:jc w:val="center"/>
              <w:rPr>
                <w:sz w:val="16"/>
                <w:szCs w:val="16"/>
              </w:rPr>
            </w:pPr>
            <w:r>
              <w:rPr>
                <w:sz w:val="16"/>
                <w:szCs w:val="16"/>
              </w:rPr>
              <w:t>0.13</w:t>
            </w:r>
          </w:p>
        </w:tc>
        <w:tc>
          <w:tcPr>
            <w:tcW w:w="1296" w:type="dxa"/>
            <w:shd w:val="clear" w:color="auto" w:fill="auto"/>
            <w:tcMar>
              <w:top w:w="-70" w:type="dxa"/>
              <w:left w:w="-70" w:type="dxa"/>
              <w:bottom w:w="-70" w:type="dxa"/>
              <w:right w:w="-70" w:type="dxa"/>
            </w:tcMar>
          </w:tcPr>
          <w:p w14:paraId="0000004D" w14:textId="77777777" w:rsidR="009845E3" w:rsidRDefault="00000000">
            <w:pPr>
              <w:widowControl w:val="0"/>
              <w:jc w:val="center"/>
              <w:rPr>
                <w:sz w:val="16"/>
                <w:szCs w:val="16"/>
              </w:rPr>
            </w:pPr>
            <w:r>
              <w:rPr>
                <w:sz w:val="16"/>
                <w:szCs w:val="16"/>
              </w:rPr>
              <w:t>0.62</w:t>
            </w:r>
          </w:p>
        </w:tc>
        <w:tc>
          <w:tcPr>
            <w:tcW w:w="1296" w:type="dxa"/>
            <w:shd w:val="clear" w:color="auto" w:fill="auto"/>
            <w:tcMar>
              <w:top w:w="-70" w:type="dxa"/>
              <w:left w:w="-70" w:type="dxa"/>
              <w:bottom w:w="-70" w:type="dxa"/>
              <w:right w:w="-70" w:type="dxa"/>
            </w:tcMar>
          </w:tcPr>
          <w:p w14:paraId="0000004E" w14:textId="77777777" w:rsidR="009845E3" w:rsidRDefault="00000000">
            <w:pPr>
              <w:widowControl w:val="0"/>
              <w:jc w:val="center"/>
              <w:rPr>
                <w:sz w:val="16"/>
                <w:szCs w:val="16"/>
              </w:rPr>
            </w:pPr>
            <w:r>
              <w:rPr>
                <w:sz w:val="16"/>
                <w:szCs w:val="16"/>
              </w:rPr>
              <w:t>1.10</w:t>
            </w:r>
          </w:p>
        </w:tc>
        <w:tc>
          <w:tcPr>
            <w:tcW w:w="1296" w:type="dxa"/>
            <w:shd w:val="clear" w:color="auto" w:fill="auto"/>
            <w:tcMar>
              <w:top w:w="-70" w:type="dxa"/>
              <w:left w:w="-70" w:type="dxa"/>
              <w:bottom w:w="-70" w:type="dxa"/>
              <w:right w:w="-70" w:type="dxa"/>
            </w:tcMar>
          </w:tcPr>
          <w:p w14:paraId="0000004F" w14:textId="77777777" w:rsidR="009845E3" w:rsidRDefault="00000000">
            <w:pPr>
              <w:widowControl w:val="0"/>
              <w:jc w:val="center"/>
              <w:rPr>
                <w:sz w:val="16"/>
                <w:szCs w:val="16"/>
              </w:rPr>
            </w:pPr>
            <w:r>
              <w:rPr>
                <w:sz w:val="16"/>
                <w:szCs w:val="16"/>
              </w:rPr>
              <w:t>0.59</w:t>
            </w:r>
          </w:p>
        </w:tc>
      </w:tr>
      <w:tr w:rsidR="009845E3" w14:paraId="2FAF6AE9" w14:textId="77777777">
        <w:tc>
          <w:tcPr>
            <w:tcW w:w="1425" w:type="dxa"/>
            <w:shd w:val="clear" w:color="auto" w:fill="B7B7B7"/>
            <w:tcMar>
              <w:top w:w="-70" w:type="dxa"/>
              <w:left w:w="-70" w:type="dxa"/>
              <w:bottom w:w="-70" w:type="dxa"/>
              <w:right w:w="-70" w:type="dxa"/>
            </w:tcMar>
          </w:tcPr>
          <w:p w14:paraId="00000050" w14:textId="77777777" w:rsidR="009845E3" w:rsidRDefault="00000000">
            <w:pPr>
              <w:widowControl w:val="0"/>
              <w:jc w:val="center"/>
              <w:rPr>
                <w:sz w:val="16"/>
                <w:szCs w:val="16"/>
              </w:rPr>
            </w:pPr>
            <w:r>
              <w:rPr>
                <w:sz w:val="16"/>
                <w:szCs w:val="16"/>
              </w:rPr>
              <w:t>Albani PI</w:t>
            </w:r>
          </w:p>
        </w:tc>
        <w:tc>
          <w:tcPr>
            <w:tcW w:w="1124" w:type="dxa"/>
            <w:shd w:val="clear" w:color="auto" w:fill="auto"/>
            <w:tcMar>
              <w:top w:w="-70" w:type="dxa"/>
              <w:left w:w="-70" w:type="dxa"/>
              <w:bottom w:w="-70" w:type="dxa"/>
              <w:right w:w="-70" w:type="dxa"/>
            </w:tcMar>
          </w:tcPr>
          <w:p w14:paraId="00000051" w14:textId="77777777" w:rsidR="009845E3" w:rsidRDefault="00000000">
            <w:pPr>
              <w:widowControl w:val="0"/>
              <w:jc w:val="center"/>
              <w:rPr>
                <w:sz w:val="16"/>
                <w:szCs w:val="16"/>
              </w:rPr>
            </w:pPr>
            <w:r>
              <w:rPr>
                <w:sz w:val="16"/>
                <w:szCs w:val="16"/>
              </w:rPr>
              <w:t>0.73</w:t>
            </w:r>
          </w:p>
        </w:tc>
        <w:tc>
          <w:tcPr>
            <w:tcW w:w="1296" w:type="dxa"/>
            <w:shd w:val="clear" w:color="auto" w:fill="auto"/>
            <w:tcMar>
              <w:top w:w="-70" w:type="dxa"/>
              <w:left w:w="-70" w:type="dxa"/>
              <w:bottom w:w="-70" w:type="dxa"/>
              <w:right w:w="-70" w:type="dxa"/>
            </w:tcMar>
          </w:tcPr>
          <w:p w14:paraId="00000052" w14:textId="77777777" w:rsidR="009845E3" w:rsidRDefault="00000000">
            <w:pPr>
              <w:widowControl w:val="0"/>
              <w:jc w:val="center"/>
              <w:rPr>
                <w:sz w:val="16"/>
                <w:szCs w:val="16"/>
              </w:rPr>
            </w:pPr>
            <w:r>
              <w:rPr>
                <w:sz w:val="16"/>
                <w:szCs w:val="16"/>
              </w:rPr>
              <w:t>0.34</w:t>
            </w:r>
          </w:p>
        </w:tc>
        <w:tc>
          <w:tcPr>
            <w:tcW w:w="1296" w:type="dxa"/>
            <w:shd w:val="clear" w:color="auto" w:fill="auto"/>
            <w:tcMar>
              <w:top w:w="-70" w:type="dxa"/>
              <w:left w:w="-70" w:type="dxa"/>
              <w:bottom w:w="-70" w:type="dxa"/>
              <w:right w:w="-70" w:type="dxa"/>
            </w:tcMar>
          </w:tcPr>
          <w:p w14:paraId="00000053" w14:textId="77777777" w:rsidR="009845E3" w:rsidRDefault="00000000">
            <w:pPr>
              <w:widowControl w:val="0"/>
              <w:jc w:val="center"/>
              <w:rPr>
                <w:sz w:val="16"/>
                <w:szCs w:val="16"/>
              </w:rPr>
            </w:pPr>
            <w:r>
              <w:rPr>
                <w:sz w:val="16"/>
                <w:szCs w:val="16"/>
              </w:rPr>
              <w:t>0.23</w:t>
            </w:r>
          </w:p>
        </w:tc>
        <w:tc>
          <w:tcPr>
            <w:tcW w:w="1296" w:type="dxa"/>
            <w:shd w:val="clear" w:color="auto" w:fill="auto"/>
            <w:tcMar>
              <w:top w:w="-70" w:type="dxa"/>
              <w:left w:w="-70" w:type="dxa"/>
              <w:bottom w:w="-70" w:type="dxa"/>
              <w:right w:w="-70" w:type="dxa"/>
            </w:tcMar>
          </w:tcPr>
          <w:p w14:paraId="00000054" w14:textId="77777777" w:rsidR="009845E3" w:rsidRDefault="00000000">
            <w:pPr>
              <w:widowControl w:val="0"/>
              <w:jc w:val="center"/>
              <w:rPr>
                <w:sz w:val="16"/>
                <w:szCs w:val="16"/>
              </w:rPr>
            </w:pPr>
            <w:r>
              <w:rPr>
                <w:sz w:val="16"/>
                <w:szCs w:val="16"/>
              </w:rPr>
              <w:t>0.60</w:t>
            </w:r>
          </w:p>
        </w:tc>
        <w:tc>
          <w:tcPr>
            <w:tcW w:w="1296" w:type="dxa"/>
            <w:shd w:val="clear" w:color="auto" w:fill="auto"/>
            <w:tcMar>
              <w:top w:w="-70" w:type="dxa"/>
              <w:left w:w="-70" w:type="dxa"/>
              <w:bottom w:w="-70" w:type="dxa"/>
              <w:right w:w="-70" w:type="dxa"/>
            </w:tcMar>
          </w:tcPr>
          <w:p w14:paraId="00000055" w14:textId="77777777" w:rsidR="009845E3" w:rsidRDefault="00000000">
            <w:pPr>
              <w:widowControl w:val="0"/>
              <w:jc w:val="center"/>
              <w:rPr>
                <w:sz w:val="16"/>
                <w:szCs w:val="16"/>
              </w:rPr>
            </w:pPr>
            <w:r>
              <w:rPr>
                <w:sz w:val="16"/>
                <w:szCs w:val="16"/>
              </w:rPr>
              <w:t>1.86</w:t>
            </w:r>
          </w:p>
        </w:tc>
        <w:tc>
          <w:tcPr>
            <w:tcW w:w="1296" w:type="dxa"/>
            <w:shd w:val="clear" w:color="auto" w:fill="auto"/>
            <w:tcMar>
              <w:top w:w="-70" w:type="dxa"/>
              <w:left w:w="-70" w:type="dxa"/>
              <w:bottom w:w="-70" w:type="dxa"/>
              <w:right w:w="-70" w:type="dxa"/>
            </w:tcMar>
          </w:tcPr>
          <w:p w14:paraId="00000056" w14:textId="77777777" w:rsidR="009845E3" w:rsidRDefault="00000000">
            <w:pPr>
              <w:widowControl w:val="0"/>
              <w:jc w:val="center"/>
              <w:rPr>
                <w:sz w:val="16"/>
                <w:szCs w:val="16"/>
              </w:rPr>
            </w:pPr>
            <w:r>
              <w:rPr>
                <w:sz w:val="16"/>
                <w:szCs w:val="16"/>
              </w:rPr>
              <w:t>1.13</w:t>
            </w:r>
          </w:p>
        </w:tc>
      </w:tr>
      <w:tr w:rsidR="009845E3" w14:paraId="77A53087" w14:textId="77777777">
        <w:tc>
          <w:tcPr>
            <w:tcW w:w="1425" w:type="dxa"/>
            <w:shd w:val="clear" w:color="auto" w:fill="B7B7B7"/>
            <w:tcMar>
              <w:top w:w="-70" w:type="dxa"/>
              <w:left w:w="-70" w:type="dxa"/>
              <w:bottom w:w="-70" w:type="dxa"/>
              <w:right w:w="-70" w:type="dxa"/>
            </w:tcMar>
          </w:tcPr>
          <w:p w14:paraId="00000057" w14:textId="77777777" w:rsidR="009845E3" w:rsidRDefault="00000000">
            <w:pPr>
              <w:widowControl w:val="0"/>
              <w:jc w:val="center"/>
              <w:rPr>
                <w:sz w:val="16"/>
                <w:szCs w:val="16"/>
              </w:rPr>
            </w:pPr>
            <w:r>
              <w:rPr>
                <w:sz w:val="16"/>
                <w:szCs w:val="16"/>
              </w:rPr>
              <w:t>Albani LGM</w:t>
            </w:r>
          </w:p>
        </w:tc>
        <w:tc>
          <w:tcPr>
            <w:tcW w:w="1124" w:type="dxa"/>
            <w:shd w:val="clear" w:color="auto" w:fill="auto"/>
            <w:tcMar>
              <w:top w:w="-70" w:type="dxa"/>
              <w:left w:w="-70" w:type="dxa"/>
              <w:bottom w:w="-70" w:type="dxa"/>
              <w:right w:w="-70" w:type="dxa"/>
            </w:tcMar>
          </w:tcPr>
          <w:p w14:paraId="00000058" w14:textId="77777777" w:rsidR="009845E3" w:rsidRDefault="00000000">
            <w:pPr>
              <w:widowControl w:val="0"/>
              <w:jc w:val="center"/>
              <w:rPr>
                <w:sz w:val="16"/>
                <w:szCs w:val="16"/>
              </w:rPr>
            </w:pPr>
            <w:r>
              <w:rPr>
                <w:sz w:val="16"/>
                <w:szCs w:val="16"/>
              </w:rPr>
              <w:t>0.27</w:t>
            </w:r>
          </w:p>
        </w:tc>
        <w:tc>
          <w:tcPr>
            <w:tcW w:w="1296" w:type="dxa"/>
            <w:shd w:val="clear" w:color="auto" w:fill="auto"/>
            <w:tcMar>
              <w:top w:w="-70" w:type="dxa"/>
              <w:left w:w="-70" w:type="dxa"/>
              <w:bottom w:w="-70" w:type="dxa"/>
              <w:right w:w="-70" w:type="dxa"/>
            </w:tcMar>
          </w:tcPr>
          <w:p w14:paraId="00000059" w14:textId="77777777" w:rsidR="009845E3" w:rsidRDefault="00000000">
            <w:pPr>
              <w:widowControl w:val="0"/>
              <w:jc w:val="center"/>
              <w:rPr>
                <w:sz w:val="16"/>
                <w:szCs w:val="16"/>
              </w:rPr>
            </w:pPr>
            <w:r>
              <w:rPr>
                <w:sz w:val="16"/>
                <w:szCs w:val="16"/>
              </w:rPr>
              <w:t>0.18</w:t>
            </w:r>
          </w:p>
        </w:tc>
        <w:tc>
          <w:tcPr>
            <w:tcW w:w="1296" w:type="dxa"/>
            <w:shd w:val="clear" w:color="auto" w:fill="auto"/>
            <w:tcMar>
              <w:top w:w="-70" w:type="dxa"/>
              <w:left w:w="-70" w:type="dxa"/>
              <w:bottom w:w="-70" w:type="dxa"/>
              <w:right w:w="-70" w:type="dxa"/>
            </w:tcMar>
          </w:tcPr>
          <w:p w14:paraId="0000005A" w14:textId="77777777" w:rsidR="009845E3" w:rsidRDefault="00000000">
            <w:pPr>
              <w:widowControl w:val="0"/>
              <w:jc w:val="center"/>
              <w:rPr>
                <w:sz w:val="16"/>
                <w:szCs w:val="16"/>
              </w:rPr>
            </w:pPr>
            <w:r>
              <w:rPr>
                <w:sz w:val="16"/>
                <w:szCs w:val="16"/>
              </w:rPr>
              <w:t>0.09</w:t>
            </w:r>
          </w:p>
        </w:tc>
        <w:tc>
          <w:tcPr>
            <w:tcW w:w="1296" w:type="dxa"/>
            <w:shd w:val="clear" w:color="auto" w:fill="auto"/>
            <w:tcMar>
              <w:top w:w="-70" w:type="dxa"/>
              <w:left w:w="-70" w:type="dxa"/>
              <w:bottom w:w="-70" w:type="dxa"/>
              <w:right w:w="-70" w:type="dxa"/>
            </w:tcMar>
          </w:tcPr>
          <w:p w14:paraId="0000005B" w14:textId="77777777" w:rsidR="009845E3" w:rsidRDefault="00000000">
            <w:pPr>
              <w:widowControl w:val="0"/>
              <w:jc w:val="center"/>
              <w:rPr>
                <w:sz w:val="16"/>
                <w:szCs w:val="16"/>
              </w:rPr>
            </w:pPr>
            <w:r>
              <w:rPr>
                <w:sz w:val="16"/>
                <w:szCs w:val="16"/>
              </w:rPr>
              <w:t>0.63</w:t>
            </w:r>
          </w:p>
        </w:tc>
        <w:tc>
          <w:tcPr>
            <w:tcW w:w="1296" w:type="dxa"/>
            <w:shd w:val="clear" w:color="auto" w:fill="auto"/>
            <w:tcMar>
              <w:top w:w="-70" w:type="dxa"/>
              <w:left w:w="-70" w:type="dxa"/>
              <w:bottom w:w="-70" w:type="dxa"/>
              <w:right w:w="-70" w:type="dxa"/>
            </w:tcMar>
          </w:tcPr>
          <w:p w14:paraId="0000005C" w14:textId="77777777" w:rsidR="009845E3" w:rsidRDefault="00000000">
            <w:pPr>
              <w:widowControl w:val="0"/>
              <w:jc w:val="center"/>
              <w:rPr>
                <w:sz w:val="16"/>
                <w:szCs w:val="16"/>
              </w:rPr>
            </w:pPr>
            <w:r>
              <w:rPr>
                <w:sz w:val="16"/>
                <w:szCs w:val="16"/>
              </w:rPr>
              <w:t>0.53</w:t>
            </w:r>
          </w:p>
        </w:tc>
        <w:tc>
          <w:tcPr>
            <w:tcW w:w="1296" w:type="dxa"/>
            <w:shd w:val="clear" w:color="auto" w:fill="auto"/>
            <w:tcMar>
              <w:top w:w="-70" w:type="dxa"/>
              <w:left w:w="-70" w:type="dxa"/>
              <w:bottom w:w="-70" w:type="dxa"/>
              <w:right w:w="-70" w:type="dxa"/>
            </w:tcMar>
          </w:tcPr>
          <w:p w14:paraId="0000005D" w14:textId="77777777" w:rsidR="009845E3" w:rsidRDefault="00000000">
            <w:pPr>
              <w:widowControl w:val="0"/>
              <w:jc w:val="center"/>
              <w:rPr>
                <w:sz w:val="16"/>
                <w:szCs w:val="16"/>
              </w:rPr>
            </w:pPr>
            <w:r>
              <w:rPr>
                <w:sz w:val="16"/>
                <w:szCs w:val="16"/>
              </w:rPr>
              <w:t>0.28</w:t>
            </w:r>
          </w:p>
        </w:tc>
      </w:tr>
      <w:tr w:rsidR="009845E3" w14:paraId="17439A9D" w14:textId="77777777">
        <w:tc>
          <w:tcPr>
            <w:tcW w:w="1425" w:type="dxa"/>
            <w:shd w:val="clear" w:color="auto" w:fill="B7B7B7"/>
            <w:tcMar>
              <w:top w:w="-70" w:type="dxa"/>
              <w:left w:w="-70" w:type="dxa"/>
              <w:bottom w:w="-70" w:type="dxa"/>
              <w:right w:w="-70" w:type="dxa"/>
            </w:tcMar>
          </w:tcPr>
          <w:p w14:paraId="0000005E" w14:textId="77777777" w:rsidR="009845E3" w:rsidRDefault="00000000">
            <w:pPr>
              <w:widowControl w:val="0"/>
              <w:jc w:val="center"/>
              <w:rPr>
                <w:sz w:val="16"/>
                <w:szCs w:val="16"/>
              </w:rPr>
            </w:pPr>
            <w:r>
              <w:rPr>
                <w:sz w:val="16"/>
                <w:szCs w:val="16"/>
              </w:rPr>
              <w:t>Lambert PI</w:t>
            </w:r>
          </w:p>
        </w:tc>
        <w:tc>
          <w:tcPr>
            <w:tcW w:w="1124" w:type="dxa"/>
            <w:shd w:val="clear" w:color="auto" w:fill="auto"/>
            <w:tcMar>
              <w:top w:w="-70" w:type="dxa"/>
              <w:left w:w="-70" w:type="dxa"/>
              <w:bottom w:w="-70" w:type="dxa"/>
              <w:right w:w="-70" w:type="dxa"/>
            </w:tcMar>
          </w:tcPr>
          <w:p w14:paraId="0000005F" w14:textId="77777777" w:rsidR="009845E3" w:rsidRDefault="00000000">
            <w:pPr>
              <w:widowControl w:val="0"/>
              <w:jc w:val="center"/>
              <w:rPr>
                <w:sz w:val="16"/>
                <w:szCs w:val="16"/>
              </w:rPr>
            </w:pPr>
            <w:r>
              <w:rPr>
                <w:sz w:val="16"/>
                <w:szCs w:val="16"/>
              </w:rPr>
              <w:t>0.36</w:t>
            </w:r>
          </w:p>
        </w:tc>
        <w:tc>
          <w:tcPr>
            <w:tcW w:w="1296" w:type="dxa"/>
            <w:shd w:val="clear" w:color="auto" w:fill="auto"/>
            <w:tcMar>
              <w:top w:w="-70" w:type="dxa"/>
              <w:left w:w="-70" w:type="dxa"/>
              <w:bottom w:w="-70" w:type="dxa"/>
              <w:right w:w="-70" w:type="dxa"/>
            </w:tcMar>
          </w:tcPr>
          <w:p w14:paraId="00000060" w14:textId="77777777" w:rsidR="009845E3" w:rsidRDefault="00000000">
            <w:pPr>
              <w:widowControl w:val="0"/>
              <w:jc w:val="center"/>
              <w:rPr>
                <w:sz w:val="16"/>
                <w:szCs w:val="16"/>
              </w:rPr>
            </w:pPr>
            <w:r>
              <w:rPr>
                <w:sz w:val="16"/>
                <w:szCs w:val="16"/>
              </w:rPr>
              <w:t>0.30</w:t>
            </w:r>
          </w:p>
        </w:tc>
        <w:tc>
          <w:tcPr>
            <w:tcW w:w="1296" w:type="dxa"/>
            <w:shd w:val="clear" w:color="auto" w:fill="auto"/>
            <w:tcMar>
              <w:top w:w="-70" w:type="dxa"/>
              <w:left w:w="-70" w:type="dxa"/>
              <w:bottom w:w="-70" w:type="dxa"/>
              <w:right w:w="-70" w:type="dxa"/>
            </w:tcMar>
          </w:tcPr>
          <w:p w14:paraId="00000061" w14:textId="77777777" w:rsidR="009845E3" w:rsidRDefault="00000000">
            <w:pPr>
              <w:widowControl w:val="0"/>
              <w:jc w:val="center"/>
              <w:rPr>
                <w:sz w:val="16"/>
                <w:szCs w:val="16"/>
              </w:rPr>
            </w:pPr>
            <w:r>
              <w:rPr>
                <w:sz w:val="16"/>
                <w:szCs w:val="16"/>
              </w:rPr>
              <w:t>0.15</w:t>
            </w:r>
          </w:p>
        </w:tc>
        <w:tc>
          <w:tcPr>
            <w:tcW w:w="1296" w:type="dxa"/>
            <w:shd w:val="clear" w:color="auto" w:fill="auto"/>
            <w:tcMar>
              <w:top w:w="-70" w:type="dxa"/>
              <w:left w:w="-70" w:type="dxa"/>
              <w:bottom w:w="-70" w:type="dxa"/>
              <w:right w:w="-70" w:type="dxa"/>
            </w:tcMar>
          </w:tcPr>
          <w:p w14:paraId="00000062" w14:textId="77777777" w:rsidR="009845E3" w:rsidRDefault="00000000">
            <w:pPr>
              <w:widowControl w:val="0"/>
              <w:jc w:val="center"/>
              <w:rPr>
                <w:sz w:val="16"/>
                <w:szCs w:val="16"/>
              </w:rPr>
            </w:pPr>
            <w:r>
              <w:rPr>
                <w:sz w:val="16"/>
                <w:szCs w:val="16"/>
              </w:rPr>
              <w:t>0.66</w:t>
            </w:r>
          </w:p>
        </w:tc>
        <w:tc>
          <w:tcPr>
            <w:tcW w:w="1296" w:type="dxa"/>
            <w:shd w:val="clear" w:color="auto" w:fill="auto"/>
            <w:tcMar>
              <w:top w:w="-70" w:type="dxa"/>
              <w:left w:w="-70" w:type="dxa"/>
              <w:bottom w:w="-70" w:type="dxa"/>
              <w:right w:w="-70" w:type="dxa"/>
            </w:tcMar>
          </w:tcPr>
          <w:p w14:paraId="00000063" w14:textId="77777777" w:rsidR="009845E3" w:rsidRDefault="00000000">
            <w:pPr>
              <w:widowControl w:val="0"/>
              <w:jc w:val="center"/>
              <w:rPr>
                <w:sz w:val="16"/>
                <w:szCs w:val="16"/>
              </w:rPr>
            </w:pPr>
            <w:r>
              <w:rPr>
                <w:sz w:val="16"/>
                <w:szCs w:val="16"/>
              </w:rPr>
              <w:t>0.51</w:t>
            </w:r>
          </w:p>
        </w:tc>
        <w:tc>
          <w:tcPr>
            <w:tcW w:w="1296" w:type="dxa"/>
            <w:shd w:val="clear" w:color="auto" w:fill="auto"/>
            <w:tcMar>
              <w:top w:w="-70" w:type="dxa"/>
              <w:left w:w="-70" w:type="dxa"/>
              <w:bottom w:w="-70" w:type="dxa"/>
              <w:right w:w="-70" w:type="dxa"/>
            </w:tcMar>
          </w:tcPr>
          <w:p w14:paraId="00000064" w14:textId="77777777" w:rsidR="009845E3" w:rsidRDefault="00000000">
            <w:pPr>
              <w:widowControl w:val="0"/>
              <w:jc w:val="center"/>
              <w:rPr>
                <w:sz w:val="16"/>
                <w:szCs w:val="16"/>
              </w:rPr>
            </w:pPr>
            <w:r>
              <w:rPr>
                <w:sz w:val="16"/>
                <w:szCs w:val="16"/>
              </w:rPr>
              <w:t>0.68</w:t>
            </w:r>
          </w:p>
        </w:tc>
      </w:tr>
      <w:tr w:rsidR="009845E3" w14:paraId="178F3E59" w14:textId="77777777">
        <w:tc>
          <w:tcPr>
            <w:tcW w:w="1425" w:type="dxa"/>
            <w:shd w:val="clear" w:color="auto" w:fill="B7B7B7"/>
            <w:tcMar>
              <w:top w:w="-70" w:type="dxa"/>
              <w:left w:w="-70" w:type="dxa"/>
              <w:bottom w:w="-70" w:type="dxa"/>
              <w:right w:w="-70" w:type="dxa"/>
            </w:tcMar>
          </w:tcPr>
          <w:p w14:paraId="00000065" w14:textId="77777777" w:rsidR="009845E3" w:rsidRDefault="00000000">
            <w:pPr>
              <w:widowControl w:val="0"/>
              <w:jc w:val="center"/>
              <w:rPr>
                <w:sz w:val="16"/>
                <w:szCs w:val="16"/>
              </w:rPr>
            </w:pPr>
            <w:r>
              <w:rPr>
                <w:sz w:val="16"/>
                <w:szCs w:val="16"/>
              </w:rPr>
              <w:t>Lambert LGM</w:t>
            </w:r>
          </w:p>
        </w:tc>
        <w:tc>
          <w:tcPr>
            <w:tcW w:w="1124" w:type="dxa"/>
            <w:shd w:val="clear" w:color="auto" w:fill="auto"/>
            <w:tcMar>
              <w:top w:w="-70" w:type="dxa"/>
              <w:left w:w="-70" w:type="dxa"/>
              <w:bottom w:w="-70" w:type="dxa"/>
              <w:right w:w="-70" w:type="dxa"/>
            </w:tcMar>
          </w:tcPr>
          <w:p w14:paraId="00000066" w14:textId="77777777" w:rsidR="009845E3" w:rsidRDefault="00000000">
            <w:pPr>
              <w:widowControl w:val="0"/>
              <w:jc w:val="center"/>
              <w:rPr>
                <w:sz w:val="16"/>
                <w:szCs w:val="16"/>
              </w:rPr>
            </w:pPr>
            <w:r>
              <w:rPr>
                <w:sz w:val="16"/>
                <w:szCs w:val="16"/>
              </w:rPr>
              <w:t>0.15</w:t>
            </w:r>
          </w:p>
        </w:tc>
        <w:tc>
          <w:tcPr>
            <w:tcW w:w="1296" w:type="dxa"/>
            <w:shd w:val="clear" w:color="auto" w:fill="auto"/>
            <w:tcMar>
              <w:top w:w="-70" w:type="dxa"/>
              <w:left w:w="-70" w:type="dxa"/>
              <w:bottom w:w="-70" w:type="dxa"/>
              <w:right w:w="-70" w:type="dxa"/>
            </w:tcMar>
          </w:tcPr>
          <w:p w14:paraId="00000067" w14:textId="77777777" w:rsidR="009845E3" w:rsidRDefault="00000000">
            <w:pPr>
              <w:widowControl w:val="0"/>
              <w:jc w:val="center"/>
              <w:rPr>
                <w:sz w:val="16"/>
                <w:szCs w:val="16"/>
              </w:rPr>
            </w:pPr>
            <w:r>
              <w:rPr>
                <w:sz w:val="16"/>
                <w:szCs w:val="16"/>
              </w:rPr>
              <w:t>0.12</w:t>
            </w:r>
          </w:p>
        </w:tc>
        <w:tc>
          <w:tcPr>
            <w:tcW w:w="1296" w:type="dxa"/>
            <w:shd w:val="clear" w:color="auto" w:fill="auto"/>
            <w:tcMar>
              <w:top w:w="-70" w:type="dxa"/>
              <w:left w:w="-70" w:type="dxa"/>
              <w:bottom w:w="-70" w:type="dxa"/>
              <w:right w:w="-70" w:type="dxa"/>
            </w:tcMar>
          </w:tcPr>
          <w:p w14:paraId="00000068" w14:textId="77777777" w:rsidR="009845E3" w:rsidRDefault="00000000">
            <w:pPr>
              <w:widowControl w:val="0"/>
              <w:jc w:val="center"/>
              <w:rPr>
                <w:sz w:val="16"/>
                <w:szCs w:val="16"/>
              </w:rPr>
            </w:pPr>
            <w:r>
              <w:rPr>
                <w:sz w:val="16"/>
                <w:szCs w:val="16"/>
              </w:rPr>
              <w:t>0.06</w:t>
            </w:r>
          </w:p>
        </w:tc>
        <w:tc>
          <w:tcPr>
            <w:tcW w:w="1296" w:type="dxa"/>
            <w:shd w:val="clear" w:color="auto" w:fill="auto"/>
            <w:tcMar>
              <w:top w:w="-70" w:type="dxa"/>
              <w:left w:w="-70" w:type="dxa"/>
              <w:bottom w:w="-70" w:type="dxa"/>
              <w:right w:w="-70" w:type="dxa"/>
            </w:tcMar>
          </w:tcPr>
          <w:p w14:paraId="00000069" w14:textId="77777777" w:rsidR="009845E3" w:rsidRDefault="00000000">
            <w:pPr>
              <w:widowControl w:val="0"/>
              <w:jc w:val="center"/>
              <w:rPr>
                <w:sz w:val="16"/>
                <w:szCs w:val="16"/>
              </w:rPr>
            </w:pPr>
            <w:r>
              <w:rPr>
                <w:sz w:val="16"/>
                <w:szCs w:val="16"/>
              </w:rPr>
              <w:t>0.35</w:t>
            </w:r>
          </w:p>
        </w:tc>
        <w:tc>
          <w:tcPr>
            <w:tcW w:w="1296" w:type="dxa"/>
            <w:shd w:val="clear" w:color="auto" w:fill="auto"/>
            <w:tcMar>
              <w:top w:w="-70" w:type="dxa"/>
              <w:left w:w="-70" w:type="dxa"/>
              <w:bottom w:w="-70" w:type="dxa"/>
              <w:right w:w="-70" w:type="dxa"/>
            </w:tcMar>
          </w:tcPr>
          <w:p w14:paraId="0000006A" w14:textId="77777777" w:rsidR="009845E3" w:rsidRDefault="00000000">
            <w:pPr>
              <w:widowControl w:val="0"/>
              <w:jc w:val="center"/>
              <w:rPr>
                <w:sz w:val="16"/>
                <w:szCs w:val="16"/>
              </w:rPr>
            </w:pPr>
            <w:r>
              <w:rPr>
                <w:sz w:val="16"/>
                <w:szCs w:val="16"/>
              </w:rPr>
              <w:t>0.20</w:t>
            </w:r>
          </w:p>
        </w:tc>
        <w:tc>
          <w:tcPr>
            <w:tcW w:w="1296" w:type="dxa"/>
            <w:shd w:val="clear" w:color="auto" w:fill="auto"/>
            <w:tcMar>
              <w:top w:w="-70" w:type="dxa"/>
              <w:left w:w="-70" w:type="dxa"/>
              <w:bottom w:w="-70" w:type="dxa"/>
              <w:right w:w="-70" w:type="dxa"/>
            </w:tcMar>
          </w:tcPr>
          <w:p w14:paraId="0000006B" w14:textId="77777777" w:rsidR="009845E3" w:rsidRDefault="00000000">
            <w:pPr>
              <w:widowControl w:val="0"/>
              <w:jc w:val="center"/>
              <w:rPr>
                <w:sz w:val="16"/>
                <w:szCs w:val="16"/>
              </w:rPr>
            </w:pPr>
            <w:r>
              <w:rPr>
                <w:sz w:val="16"/>
                <w:szCs w:val="16"/>
              </w:rPr>
              <w:t>0.44</w:t>
            </w:r>
          </w:p>
        </w:tc>
      </w:tr>
      <w:tr w:rsidR="009845E3" w14:paraId="6D57907B" w14:textId="77777777">
        <w:tc>
          <w:tcPr>
            <w:tcW w:w="1425" w:type="dxa"/>
            <w:shd w:val="clear" w:color="auto" w:fill="B7B7B7"/>
            <w:tcMar>
              <w:top w:w="-70" w:type="dxa"/>
              <w:left w:w="-70" w:type="dxa"/>
              <w:bottom w:w="-70" w:type="dxa"/>
              <w:right w:w="-70" w:type="dxa"/>
            </w:tcMar>
          </w:tcPr>
          <w:p w14:paraId="0000006C" w14:textId="77777777" w:rsidR="009845E3" w:rsidRDefault="00000000">
            <w:pPr>
              <w:widowControl w:val="0"/>
              <w:jc w:val="center"/>
              <w:rPr>
                <w:sz w:val="16"/>
                <w:szCs w:val="16"/>
              </w:rPr>
            </w:pPr>
            <w:proofErr w:type="spellStart"/>
            <w:r>
              <w:rPr>
                <w:sz w:val="16"/>
                <w:szCs w:val="16"/>
              </w:rPr>
              <w:t>Ohgaito</w:t>
            </w:r>
            <w:proofErr w:type="spellEnd"/>
            <w:r>
              <w:rPr>
                <w:sz w:val="16"/>
                <w:szCs w:val="16"/>
              </w:rPr>
              <w:t xml:space="preserve"> PI</w:t>
            </w:r>
          </w:p>
        </w:tc>
        <w:tc>
          <w:tcPr>
            <w:tcW w:w="1124" w:type="dxa"/>
            <w:shd w:val="clear" w:color="auto" w:fill="auto"/>
            <w:tcMar>
              <w:top w:w="-70" w:type="dxa"/>
              <w:left w:w="-70" w:type="dxa"/>
              <w:bottom w:w="-70" w:type="dxa"/>
              <w:right w:w="-70" w:type="dxa"/>
            </w:tcMar>
          </w:tcPr>
          <w:p w14:paraId="0000006D" w14:textId="77777777" w:rsidR="009845E3" w:rsidRDefault="00000000">
            <w:pPr>
              <w:widowControl w:val="0"/>
              <w:jc w:val="center"/>
              <w:rPr>
                <w:sz w:val="16"/>
                <w:szCs w:val="16"/>
              </w:rPr>
            </w:pPr>
            <w:r>
              <w:rPr>
                <w:sz w:val="16"/>
                <w:szCs w:val="16"/>
              </w:rPr>
              <w:t>0.99</w:t>
            </w:r>
          </w:p>
        </w:tc>
        <w:tc>
          <w:tcPr>
            <w:tcW w:w="1296" w:type="dxa"/>
            <w:shd w:val="clear" w:color="auto" w:fill="auto"/>
            <w:tcMar>
              <w:top w:w="-70" w:type="dxa"/>
              <w:left w:w="-70" w:type="dxa"/>
              <w:bottom w:w="-70" w:type="dxa"/>
              <w:right w:w="-70" w:type="dxa"/>
            </w:tcMar>
          </w:tcPr>
          <w:p w14:paraId="0000006E" w14:textId="77777777" w:rsidR="009845E3" w:rsidRDefault="00000000">
            <w:pPr>
              <w:widowControl w:val="0"/>
              <w:jc w:val="center"/>
              <w:rPr>
                <w:sz w:val="16"/>
                <w:szCs w:val="16"/>
              </w:rPr>
            </w:pPr>
            <w:r>
              <w:rPr>
                <w:sz w:val="16"/>
                <w:szCs w:val="16"/>
              </w:rPr>
              <w:t>0.49</w:t>
            </w:r>
          </w:p>
        </w:tc>
        <w:tc>
          <w:tcPr>
            <w:tcW w:w="1296" w:type="dxa"/>
            <w:shd w:val="clear" w:color="auto" w:fill="auto"/>
            <w:tcMar>
              <w:top w:w="-70" w:type="dxa"/>
              <w:left w:w="-70" w:type="dxa"/>
              <w:bottom w:w="-70" w:type="dxa"/>
              <w:right w:w="-70" w:type="dxa"/>
            </w:tcMar>
          </w:tcPr>
          <w:p w14:paraId="0000006F" w14:textId="77777777" w:rsidR="009845E3" w:rsidRDefault="00000000">
            <w:pPr>
              <w:widowControl w:val="0"/>
              <w:jc w:val="center"/>
              <w:rPr>
                <w:sz w:val="16"/>
                <w:szCs w:val="16"/>
              </w:rPr>
            </w:pPr>
            <w:r>
              <w:rPr>
                <w:sz w:val="16"/>
                <w:szCs w:val="16"/>
              </w:rPr>
              <w:t>0.29</w:t>
            </w:r>
          </w:p>
        </w:tc>
        <w:tc>
          <w:tcPr>
            <w:tcW w:w="1296" w:type="dxa"/>
            <w:shd w:val="clear" w:color="auto" w:fill="auto"/>
            <w:tcMar>
              <w:top w:w="-70" w:type="dxa"/>
              <w:left w:w="-70" w:type="dxa"/>
              <w:bottom w:w="-70" w:type="dxa"/>
              <w:right w:w="-70" w:type="dxa"/>
            </w:tcMar>
          </w:tcPr>
          <w:p w14:paraId="00000070" w14:textId="77777777" w:rsidR="009845E3" w:rsidRDefault="00000000">
            <w:pPr>
              <w:widowControl w:val="0"/>
              <w:jc w:val="center"/>
              <w:rPr>
                <w:sz w:val="16"/>
                <w:szCs w:val="16"/>
              </w:rPr>
            </w:pPr>
            <w:r>
              <w:rPr>
                <w:sz w:val="16"/>
                <w:szCs w:val="16"/>
              </w:rPr>
              <w:t>1.18</w:t>
            </w:r>
          </w:p>
        </w:tc>
        <w:tc>
          <w:tcPr>
            <w:tcW w:w="1296" w:type="dxa"/>
            <w:shd w:val="clear" w:color="auto" w:fill="auto"/>
            <w:tcMar>
              <w:top w:w="-70" w:type="dxa"/>
              <w:left w:w="-70" w:type="dxa"/>
              <w:bottom w:w="-70" w:type="dxa"/>
              <w:right w:w="-70" w:type="dxa"/>
            </w:tcMar>
          </w:tcPr>
          <w:p w14:paraId="00000071" w14:textId="77777777" w:rsidR="009845E3" w:rsidRDefault="00000000">
            <w:pPr>
              <w:widowControl w:val="0"/>
              <w:jc w:val="center"/>
              <w:rPr>
                <w:sz w:val="16"/>
                <w:szCs w:val="16"/>
              </w:rPr>
            </w:pPr>
            <w:r>
              <w:rPr>
                <w:sz w:val="16"/>
                <w:szCs w:val="16"/>
              </w:rPr>
              <w:t>3.68</w:t>
            </w:r>
          </w:p>
        </w:tc>
        <w:tc>
          <w:tcPr>
            <w:tcW w:w="1296" w:type="dxa"/>
            <w:shd w:val="clear" w:color="auto" w:fill="auto"/>
            <w:tcMar>
              <w:top w:w="-70" w:type="dxa"/>
              <w:left w:w="-70" w:type="dxa"/>
              <w:bottom w:w="-70" w:type="dxa"/>
              <w:right w:w="-70" w:type="dxa"/>
            </w:tcMar>
          </w:tcPr>
          <w:p w14:paraId="00000072" w14:textId="77777777" w:rsidR="009845E3" w:rsidRDefault="00000000">
            <w:pPr>
              <w:widowControl w:val="0"/>
              <w:jc w:val="center"/>
              <w:rPr>
                <w:sz w:val="16"/>
                <w:szCs w:val="16"/>
              </w:rPr>
            </w:pPr>
            <w:r>
              <w:rPr>
                <w:sz w:val="16"/>
                <w:szCs w:val="16"/>
              </w:rPr>
              <w:t>2.04</w:t>
            </w:r>
          </w:p>
        </w:tc>
      </w:tr>
      <w:tr w:rsidR="009845E3" w14:paraId="534EA8B5" w14:textId="77777777">
        <w:tc>
          <w:tcPr>
            <w:tcW w:w="1425" w:type="dxa"/>
            <w:shd w:val="clear" w:color="auto" w:fill="B7B7B7"/>
            <w:tcMar>
              <w:top w:w="-70" w:type="dxa"/>
              <w:left w:w="-70" w:type="dxa"/>
              <w:bottom w:w="-70" w:type="dxa"/>
              <w:right w:w="-70" w:type="dxa"/>
            </w:tcMar>
          </w:tcPr>
          <w:p w14:paraId="00000073" w14:textId="77777777" w:rsidR="009845E3" w:rsidRDefault="00000000">
            <w:pPr>
              <w:widowControl w:val="0"/>
              <w:jc w:val="center"/>
              <w:rPr>
                <w:sz w:val="16"/>
                <w:szCs w:val="16"/>
              </w:rPr>
            </w:pPr>
            <w:proofErr w:type="spellStart"/>
            <w:r>
              <w:rPr>
                <w:sz w:val="16"/>
                <w:szCs w:val="16"/>
              </w:rPr>
              <w:t>Ohgaito</w:t>
            </w:r>
            <w:proofErr w:type="spellEnd"/>
            <w:r>
              <w:rPr>
                <w:sz w:val="16"/>
                <w:szCs w:val="16"/>
              </w:rPr>
              <w:t xml:space="preserve"> LGM</w:t>
            </w:r>
          </w:p>
        </w:tc>
        <w:tc>
          <w:tcPr>
            <w:tcW w:w="1124" w:type="dxa"/>
            <w:shd w:val="clear" w:color="auto" w:fill="auto"/>
            <w:tcMar>
              <w:top w:w="-70" w:type="dxa"/>
              <w:left w:w="-70" w:type="dxa"/>
              <w:bottom w:w="-70" w:type="dxa"/>
              <w:right w:w="-70" w:type="dxa"/>
            </w:tcMar>
          </w:tcPr>
          <w:p w14:paraId="00000074" w14:textId="77777777" w:rsidR="009845E3" w:rsidRDefault="00000000">
            <w:pPr>
              <w:widowControl w:val="0"/>
              <w:jc w:val="center"/>
              <w:rPr>
                <w:sz w:val="16"/>
                <w:szCs w:val="16"/>
              </w:rPr>
            </w:pPr>
            <w:r>
              <w:rPr>
                <w:sz w:val="16"/>
                <w:szCs w:val="16"/>
              </w:rPr>
              <w:t>0.35</w:t>
            </w:r>
          </w:p>
        </w:tc>
        <w:tc>
          <w:tcPr>
            <w:tcW w:w="1296" w:type="dxa"/>
            <w:shd w:val="clear" w:color="auto" w:fill="auto"/>
            <w:tcMar>
              <w:top w:w="-70" w:type="dxa"/>
              <w:left w:w="-70" w:type="dxa"/>
              <w:bottom w:w="-70" w:type="dxa"/>
              <w:right w:w="-70" w:type="dxa"/>
            </w:tcMar>
          </w:tcPr>
          <w:p w14:paraId="00000075" w14:textId="77777777" w:rsidR="009845E3" w:rsidRDefault="00000000">
            <w:pPr>
              <w:widowControl w:val="0"/>
              <w:jc w:val="center"/>
              <w:rPr>
                <w:sz w:val="16"/>
                <w:szCs w:val="16"/>
              </w:rPr>
            </w:pPr>
            <w:r>
              <w:rPr>
                <w:sz w:val="16"/>
                <w:szCs w:val="16"/>
              </w:rPr>
              <w:t>0.19</w:t>
            </w:r>
          </w:p>
        </w:tc>
        <w:tc>
          <w:tcPr>
            <w:tcW w:w="1296" w:type="dxa"/>
            <w:shd w:val="clear" w:color="auto" w:fill="auto"/>
            <w:tcMar>
              <w:top w:w="-70" w:type="dxa"/>
              <w:left w:w="-70" w:type="dxa"/>
              <w:bottom w:w="-70" w:type="dxa"/>
              <w:right w:w="-70" w:type="dxa"/>
            </w:tcMar>
          </w:tcPr>
          <w:p w14:paraId="00000076" w14:textId="77777777" w:rsidR="009845E3" w:rsidRDefault="00000000">
            <w:pPr>
              <w:widowControl w:val="0"/>
              <w:jc w:val="center"/>
              <w:rPr>
                <w:sz w:val="16"/>
                <w:szCs w:val="16"/>
              </w:rPr>
            </w:pPr>
            <w:r>
              <w:rPr>
                <w:sz w:val="16"/>
                <w:szCs w:val="16"/>
              </w:rPr>
              <w:t>0.11</w:t>
            </w:r>
          </w:p>
        </w:tc>
        <w:tc>
          <w:tcPr>
            <w:tcW w:w="1296" w:type="dxa"/>
            <w:shd w:val="clear" w:color="auto" w:fill="auto"/>
            <w:tcMar>
              <w:top w:w="-70" w:type="dxa"/>
              <w:left w:w="-70" w:type="dxa"/>
              <w:bottom w:w="-70" w:type="dxa"/>
              <w:right w:w="-70" w:type="dxa"/>
            </w:tcMar>
          </w:tcPr>
          <w:p w14:paraId="00000077" w14:textId="77777777" w:rsidR="009845E3" w:rsidRDefault="00000000">
            <w:pPr>
              <w:widowControl w:val="0"/>
              <w:jc w:val="center"/>
              <w:rPr>
                <w:sz w:val="16"/>
                <w:szCs w:val="16"/>
              </w:rPr>
            </w:pPr>
            <w:r>
              <w:rPr>
                <w:sz w:val="16"/>
                <w:szCs w:val="16"/>
              </w:rPr>
              <w:t>0.73</w:t>
            </w:r>
          </w:p>
        </w:tc>
        <w:tc>
          <w:tcPr>
            <w:tcW w:w="1296" w:type="dxa"/>
            <w:shd w:val="clear" w:color="auto" w:fill="auto"/>
            <w:tcMar>
              <w:top w:w="-70" w:type="dxa"/>
              <w:left w:w="-70" w:type="dxa"/>
              <w:bottom w:w="-70" w:type="dxa"/>
              <w:right w:w="-70" w:type="dxa"/>
            </w:tcMar>
          </w:tcPr>
          <w:p w14:paraId="00000078" w14:textId="77777777" w:rsidR="009845E3" w:rsidRDefault="00000000">
            <w:pPr>
              <w:widowControl w:val="0"/>
              <w:jc w:val="center"/>
              <w:rPr>
                <w:sz w:val="16"/>
                <w:szCs w:val="16"/>
              </w:rPr>
            </w:pPr>
            <w:r>
              <w:rPr>
                <w:sz w:val="16"/>
                <w:szCs w:val="16"/>
              </w:rPr>
              <w:t>0.83</w:t>
            </w:r>
          </w:p>
        </w:tc>
        <w:tc>
          <w:tcPr>
            <w:tcW w:w="1296" w:type="dxa"/>
            <w:shd w:val="clear" w:color="auto" w:fill="auto"/>
            <w:tcMar>
              <w:top w:w="-70" w:type="dxa"/>
              <w:left w:w="-70" w:type="dxa"/>
              <w:bottom w:w="-70" w:type="dxa"/>
              <w:right w:w="-70" w:type="dxa"/>
            </w:tcMar>
          </w:tcPr>
          <w:p w14:paraId="00000079" w14:textId="77777777" w:rsidR="009845E3" w:rsidRDefault="00000000">
            <w:pPr>
              <w:widowControl w:val="0"/>
              <w:jc w:val="center"/>
              <w:rPr>
                <w:sz w:val="16"/>
                <w:szCs w:val="16"/>
              </w:rPr>
            </w:pPr>
            <w:r>
              <w:rPr>
                <w:sz w:val="16"/>
                <w:szCs w:val="16"/>
              </w:rPr>
              <w:t>0.37</w:t>
            </w:r>
          </w:p>
        </w:tc>
      </w:tr>
      <w:tr w:rsidR="009845E3" w14:paraId="0BAB027F" w14:textId="77777777">
        <w:tc>
          <w:tcPr>
            <w:tcW w:w="1425" w:type="dxa"/>
            <w:shd w:val="clear" w:color="auto" w:fill="B7B7B7"/>
            <w:tcMar>
              <w:top w:w="-70" w:type="dxa"/>
              <w:left w:w="-70" w:type="dxa"/>
              <w:bottom w:w="-70" w:type="dxa"/>
              <w:right w:w="-70" w:type="dxa"/>
            </w:tcMar>
          </w:tcPr>
          <w:p w14:paraId="0000007A" w14:textId="77777777" w:rsidR="009845E3" w:rsidRDefault="00000000">
            <w:pPr>
              <w:widowControl w:val="0"/>
              <w:jc w:val="center"/>
              <w:rPr>
                <w:sz w:val="16"/>
                <w:szCs w:val="16"/>
              </w:rPr>
            </w:pPr>
            <w:r>
              <w:rPr>
                <w:sz w:val="16"/>
                <w:szCs w:val="16"/>
              </w:rPr>
              <w:t>Takemura PI</w:t>
            </w:r>
          </w:p>
        </w:tc>
        <w:tc>
          <w:tcPr>
            <w:tcW w:w="1124" w:type="dxa"/>
            <w:shd w:val="clear" w:color="auto" w:fill="auto"/>
            <w:tcMar>
              <w:top w:w="-70" w:type="dxa"/>
              <w:left w:w="-70" w:type="dxa"/>
              <w:bottom w:w="-70" w:type="dxa"/>
              <w:right w:w="-70" w:type="dxa"/>
            </w:tcMar>
          </w:tcPr>
          <w:p w14:paraId="0000007B" w14:textId="77777777" w:rsidR="009845E3" w:rsidRDefault="00000000">
            <w:pPr>
              <w:widowControl w:val="0"/>
              <w:jc w:val="center"/>
              <w:rPr>
                <w:sz w:val="16"/>
                <w:szCs w:val="16"/>
              </w:rPr>
            </w:pPr>
            <w:r>
              <w:rPr>
                <w:sz w:val="16"/>
                <w:szCs w:val="16"/>
              </w:rPr>
              <w:t>0.70</w:t>
            </w:r>
          </w:p>
        </w:tc>
        <w:tc>
          <w:tcPr>
            <w:tcW w:w="1296" w:type="dxa"/>
            <w:shd w:val="clear" w:color="auto" w:fill="auto"/>
            <w:tcMar>
              <w:top w:w="-70" w:type="dxa"/>
              <w:left w:w="-70" w:type="dxa"/>
              <w:bottom w:w="-70" w:type="dxa"/>
              <w:right w:w="-70" w:type="dxa"/>
            </w:tcMar>
          </w:tcPr>
          <w:p w14:paraId="0000007C" w14:textId="77777777" w:rsidR="009845E3" w:rsidRDefault="00000000">
            <w:pPr>
              <w:widowControl w:val="0"/>
              <w:jc w:val="center"/>
              <w:rPr>
                <w:sz w:val="16"/>
                <w:szCs w:val="16"/>
              </w:rPr>
            </w:pPr>
            <w:r>
              <w:rPr>
                <w:sz w:val="16"/>
                <w:szCs w:val="16"/>
              </w:rPr>
              <w:t>0.51</w:t>
            </w:r>
          </w:p>
        </w:tc>
        <w:tc>
          <w:tcPr>
            <w:tcW w:w="1296" w:type="dxa"/>
            <w:shd w:val="clear" w:color="auto" w:fill="auto"/>
            <w:tcMar>
              <w:top w:w="-70" w:type="dxa"/>
              <w:left w:w="-70" w:type="dxa"/>
              <w:bottom w:w="-70" w:type="dxa"/>
              <w:right w:w="-70" w:type="dxa"/>
            </w:tcMar>
          </w:tcPr>
          <w:p w14:paraId="0000007D" w14:textId="77777777" w:rsidR="009845E3" w:rsidRDefault="00000000">
            <w:pPr>
              <w:widowControl w:val="0"/>
              <w:jc w:val="center"/>
              <w:rPr>
                <w:sz w:val="16"/>
                <w:szCs w:val="16"/>
              </w:rPr>
            </w:pPr>
            <w:r>
              <w:rPr>
                <w:sz w:val="16"/>
                <w:szCs w:val="16"/>
              </w:rPr>
              <w:t>0.41</w:t>
            </w:r>
          </w:p>
        </w:tc>
        <w:tc>
          <w:tcPr>
            <w:tcW w:w="1296" w:type="dxa"/>
            <w:shd w:val="clear" w:color="auto" w:fill="auto"/>
            <w:tcMar>
              <w:top w:w="-70" w:type="dxa"/>
              <w:left w:w="-70" w:type="dxa"/>
              <w:bottom w:w="-70" w:type="dxa"/>
              <w:right w:w="-70" w:type="dxa"/>
            </w:tcMar>
          </w:tcPr>
          <w:p w14:paraId="0000007E" w14:textId="77777777" w:rsidR="009845E3" w:rsidRDefault="00000000">
            <w:pPr>
              <w:widowControl w:val="0"/>
              <w:jc w:val="center"/>
              <w:rPr>
                <w:sz w:val="16"/>
                <w:szCs w:val="16"/>
              </w:rPr>
            </w:pPr>
            <w:r>
              <w:rPr>
                <w:sz w:val="16"/>
                <w:szCs w:val="16"/>
              </w:rPr>
              <w:t>0.96</w:t>
            </w:r>
          </w:p>
        </w:tc>
        <w:tc>
          <w:tcPr>
            <w:tcW w:w="1296" w:type="dxa"/>
            <w:shd w:val="clear" w:color="auto" w:fill="auto"/>
            <w:tcMar>
              <w:top w:w="-70" w:type="dxa"/>
              <w:left w:w="-70" w:type="dxa"/>
              <w:bottom w:w="-70" w:type="dxa"/>
              <w:right w:w="-70" w:type="dxa"/>
            </w:tcMar>
          </w:tcPr>
          <w:p w14:paraId="0000007F" w14:textId="77777777" w:rsidR="009845E3" w:rsidRDefault="00000000">
            <w:pPr>
              <w:widowControl w:val="0"/>
              <w:jc w:val="center"/>
              <w:rPr>
                <w:sz w:val="16"/>
                <w:szCs w:val="16"/>
              </w:rPr>
            </w:pPr>
            <w:r>
              <w:rPr>
                <w:sz w:val="16"/>
                <w:szCs w:val="16"/>
              </w:rPr>
              <w:t>1.50</w:t>
            </w:r>
          </w:p>
        </w:tc>
        <w:tc>
          <w:tcPr>
            <w:tcW w:w="1296" w:type="dxa"/>
            <w:shd w:val="clear" w:color="auto" w:fill="auto"/>
            <w:tcMar>
              <w:top w:w="-70" w:type="dxa"/>
              <w:left w:w="-70" w:type="dxa"/>
              <w:bottom w:w="-70" w:type="dxa"/>
              <w:right w:w="-70" w:type="dxa"/>
            </w:tcMar>
          </w:tcPr>
          <w:p w14:paraId="00000080" w14:textId="77777777" w:rsidR="009845E3" w:rsidRDefault="00000000">
            <w:pPr>
              <w:widowControl w:val="0"/>
              <w:jc w:val="center"/>
              <w:rPr>
                <w:sz w:val="16"/>
                <w:szCs w:val="16"/>
              </w:rPr>
            </w:pPr>
            <w:r>
              <w:rPr>
                <w:sz w:val="16"/>
                <w:szCs w:val="16"/>
              </w:rPr>
              <w:t>1.32</w:t>
            </w:r>
          </w:p>
        </w:tc>
      </w:tr>
      <w:tr w:rsidR="009845E3" w14:paraId="3A8B7457" w14:textId="77777777">
        <w:tc>
          <w:tcPr>
            <w:tcW w:w="1425" w:type="dxa"/>
            <w:shd w:val="clear" w:color="auto" w:fill="B7B7B7"/>
            <w:tcMar>
              <w:top w:w="-70" w:type="dxa"/>
              <w:left w:w="-70" w:type="dxa"/>
              <w:bottom w:w="-70" w:type="dxa"/>
              <w:right w:w="-70" w:type="dxa"/>
            </w:tcMar>
          </w:tcPr>
          <w:p w14:paraId="00000081" w14:textId="77777777" w:rsidR="009845E3" w:rsidRDefault="00000000">
            <w:pPr>
              <w:widowControl w:val="0"/>
              <w:jc w:val="center"/>
              <w:rPr>
                <w:sz w:val="16"/>
                <w:szCs w:val="16"/>
              </w:rPr>
            </w:pPr>
            <w:r>
              <w:rPr>
                <w:sz w:val="16"/>
                <w:szCs w:val="16"/>
              </w:rPr>
              <w:t>Takemura LGM</w:t>
            </w:r>
          </w:p>
        </w:tc>
        <w:tc>
          <w:tcPr>
            <w:tcW w:w="1124" w:type="dxa"/>
            <w:shd w:val="clear" w:color="auto" w:fill="auto"/>
            <w:tcMar>
              <w:top w:w="-70" w:type="dxa"/>
              <w:left w:w="-70" w:type="dxa"/>
              <w:bottom w:w="-70" w:type="dxa"/>
              <w:right w:w="-70" w:type="dxa"/>
            </w:tcMar>
          </w:tcPr>
          <w:p w14:paraId="00000082" w14:textId="77777777" w:rsidR="009845E3" w:rsidRDefault="00000000">
            <w:pPr>
              <w:widowControl w:val="0"/>
              <w:jc w:val="center"/>
              <w:rPr>
                <w:sz w:val="16"/>
                <w:szCs w:val="16"/>
              </w:rPr>
            </w:pPr>
            <w:r>
              <w:rPr>
                <w:sz w:val="16"/>
                <w:szCs w:val="16"/>
              </w:rPr>
              <w:t>0.65</w:t>
            </w:r>
          </w:p>
        </w:tc>
        <w:tc>
          <w:tcPr>
            <w:tcW w:w="1296" w:type="dxa"/>
            <w:shd w:val="clear" w:color="auto" w:fill="auto"/>
            <w:tcMar>
              <w:top w:w="-70" w:type="dxa"/>
              <w:left w:w="-70" w:type="dxa"/>
              <w:bottom w:w="-70" w:type="dxa"/>
              <w:right w:w="-70" w:type="dxa"/>
            </w:tcMar>
          </w:tcPr>
          <w:p w14:paraId="00000083" w14:textId="77777777" w:rsidR="009845E3" w:rsidRDefault="00000000">
            <w:pPr>
              <w:widowControl w:val="0"/>
              <w:jc w:val="center"/>
              <w:rPr>
                <w:sz w:val="16"/>
                <w:szCs w:val="16"/>
              </w:rPr>
            </w:pPr>
            <w:r>
              <w:rPr>
                <w:sz w:val="16"/>
                <w:szCs w:val="16"/>
              </w:rPr>
              <w:t>0.31</w:t>
            </w:r>
          </w:p>
        </w:tc>
        <w:tc>
          <w:tcPr>
            <w:tcW w:w="1296" w:type="dxa"/>
            <w:shd w:val="clear" w:color="auto" w:fill="auto"/>
            <w:tcMar>
              <w:top w:w="-70" w:type="dxa"/>
              <w:left w:w="-70" w:type="dxa"/>
              <w:bottom w:w="-70" w:type="dxa"/>
              <w:right w:w="-70" w:type="dxa"/>
            </w:tcMar>
          </w:tcPr>
          <w:p w14:paraId="00000084" w14:textId="77777777" w:rsidR="009845E3" w:rsidRDefault="00000000">
            <w:pPr>
              <w:widowControl w:val="0"/>
              <w:jc w:val="center"/>
              <w:rPr>
                <w:sz w:val="16"/>
                <w:szCs w:val="16"/>
              </w:rPr>
            </w:pPr>
            <w:r>
              <w:rPr>
                <w:sz w:val="16"/>
                <w:szCs w:val="16"/>
              </w:rPr>
              <w:t>0.31</w:t>
            </w:r>
          </w:p>
        </w:tc>
        <w:tc>
          <w:tcPr>
            <w:tcW w:w="1296" w:type="dxa"/>
            <w:shd w:val="clear" w:color="auto" w:fill="auto"/>
            <w:tcMar>
              <w:top w:w="-70" w:type="dxa"/>
              <w:left w:w="-70" w:type="dxa"/>
              <w:bottom w:w="-70" w:type="dxa"/>
              <w:right w:w="-70" w:type="dxa"/>
            </w:tcMar>
          </w:tcPr>
          <w:p w14:paraId="00000085" w14:textId="77777777" w:rsidR="009845E3" w:rsidRDefault="00000000">
            <w:pPr>
              <w:widowControl w:val="0"/>
              <w:jc w:val="center"/>
              <w:rPr>
                <w:sz w:val="16"/>
                <w:szCs w:val="16"/>
              </w:rPr>
            </w:pPr>
            <w:r>
              <w:rPr>
                <w:sz w:val="16"/>
                <w:szCs w:val="16"/>
              </w:rPr>
              <w:t>0.62</w:t>
            </w:r>
          </w:p>
        </w:tc>
        <w:tc>
          <w:tcPr>
            <w:tcW w:w="1296" w:type="dxa"/>
            <w:shd w:val="clear" w:color="auto" w:fill="auto"/>
            <w:tcMar>
              <w:top w:w="-70" w:type="dxa"/>
              <w:left w:w="-70" w:type="dxa"/>
              <w:bottom w:w="-70" w:type="dxa"/>
              <w:right w:w="-70" w:type="dxa"/>
            </w:tcMar>
          </w:tcPr>
          <w:p w14:paraId="00000086" w14:textId="77777777" w:rsidR="009845E3" w:rsidRDefault="00000000">
            <w:pPr>
              <w:widowControl w:val="0"/>
              <w:jc w:val="center"/>
              <w:rPr>
                <w:sz w:val="16"/>
                <w:szCs w:val="16"/>
              </w:rPr>
            </w:pPr>
            <w:r>
              <w:rPr>
                <w:sz w:val="16"/>
                <w:szCs w:val="16"/>
              </w:rPr>
              <w:t>1.47</w:t>
            </w:r>
          </w:p>
        </w:tc>
        <w:tc>
          <w:tcPr>
            <w:tcW w:w="1296" w:type="dxa"/>
            <w:shd w:val="clear" w:color="auto" w:fill="auto"/>
            <w:tcMar>
              <w:top w:w="-70" w:type="dxa"/>
              <w:left w:w="-70" w:type="dxa"/>
              <w:bottom w:w="-70" w:type="dxa"/>
              <w:right w:w="-70" w:type="dxa"/>
            </w:tcMar>
          </w:tcPr>
          <w:p w14:paraId="00000087" w14:textId="77777777" w:rsidR="009845E3" w:rsidRDefault="00000000">
            <w:pPr>
              <w:widowControl w:val="0"/>
              <w:jc w:val="center"/>
              <w:rPr>
                <w:sz w:val="16"/>
                <w:szCs w:val="16"/>
              </w:rPr>
            </w:pPr>
            <w:r>
              <w:rPr>
                <w:sz w:val="16"/>
                <w:szCs w:val="16"/>
              </w:rPr>
              <w:t>1.63</w:t>
            </w:r>
          </w:p>
        </w:tc>
      </w:tr>
      <w:tr w:rsidR="009845E3" w14:paraId="12FAFBE9" w14:textId="77777777">
        <w:tc>
          <w:tcPr>
            <w:tcW w:w="1425" w:type="dxa"/>
            <w:shd w:val="clear" w:color="auto" w:fill="B7B7B7"/>
            <w:tcMar>
              <w:top w:w="-70" w:type="dxa"/>
              <w:left w:w="-70" w:type="dxa"/>
              <w:bottom w:w="-70" w:type="dxa"/>
              <w:right w:w="-70" w:type="dxa"/>
            </w:tcMar>
          </w:tcPr>
          <w:p w14:paraId="00000088" w14:textId="77777777" w:rsidR="009845E3" w:rsidRDefault="00000000">
            <w:pPr>
              <w:widowControl w:val="0"/>
              <w:jc w:val="center"/>
              <w:rPr>
                <w:sz w:val="16"/>
                <w:szCs w:val="16"/>
              </w:rPr>
            </w:pPr>
            <w:r>
              <w:rPr>
                <w:sz w:val="16"/>
                <w:szCs w:val="16"/>
              </w:rPr>
              <w:t>MIROC-ESM PI</w:t>
            </w:r>
          </w:p>
        </w:tc>
        <w:tc>
          <w:tcPr>
            <w:tcW w:w="1124" w:type="dxa"/>
            <w:shd w:val="clear" w:color="auto" w:fill="auto"/>
            <w:tcMar>
              <w:top w:w="-70" w:type="dxa"/>
              <w:left w:w="-70" w:type="dxa"/>
              <w:bottom w:w="-70" w:type="dxa"/>
              <w:right w:w="-70" w:type="dxa"/>
            </w:tcMar>
          </w:tcPr>
          <w:p w14:paraId="00000089" w14:textId="77777777" w:rsidR="009845E3" w:rsidRDefault="00000000">
            <w:pPr>
              <w:widowControl w:val="0"/>
              <w:jc w:val="center"/>
              <w:rPr>
                <w:sz w:val="16"/>
                <w:szCs w:val="16"/>
              </w:rPr>
            </w:pPr>
            <w:r>
              <w:rPr>
                <w:sz w:val="16"/>
                <w:szCs w:val="16"/>
              </w:rPr>
              <w:t>0.77</w:t>
            </w:r>
          </w:p>
        </w:tc>
        <w:tc>
          <w:tcPr>
            <w:tcW w:w="1296" w:type="dxa"/>
            <w:shd w:val="clear" w:color="auto" w:fill="auto"/>
            <w:tcMar>
              <w:top w:w="-70" w:type="dxa"/>
              <w:left w:w="-70" w:type="dxa"/>
              <w:bottom w:w="-70" w:type="dxa"/>
              <w:right w:w="-70" w:type="dxa"/>
            </w:tcMar>
          </w:tcPr>
          <w:p w14:paraId="0000008A" w14:textId="77777777" w:rsidR="009845E3" w:rsidRDefault="00000000">
            <w:pPr>
              <w:widowControl w:val="0"/>
              <w:jc w:val="center"/>
              <w:rPr>
                <w:sz w:val="16"/>
                <w:szCs w:val="16"/>
              </w:rPr>
            </w:pPr>
            <w:r>
              <w:rPr>
                <w:sz w:val="16"/>
                <w:szCs w:val="16"/>
              </w:rPr>
              <w:t>0.44</w:t>
            </w:r>
          </w:p>
        </w:tc>
        <w:tc>
          <w:tcPr>
            <w:tcW w:w="1296" w:type="dxa"/>
            <w:shd w:val="clear" w:color="auto" w:fill="auto"/>
            <w:tcMar>
              <w:top w:w="-70" w:type="dxa"/>
              <w:left w:w="-70" w:type="dxa"/>
              <w:bottom w:w="-70" w:type="dxa"/>
              <w:right w:w="-70" w:type="dxa"/>
            </w:tcMar>
          </w:tcPr>
          <w:p w14:paraId="0000008B" w14:textId="77777777" w:rsidR="009845E3" w:rsidRDefault="00000000">
            <w:pPr>
              <w:widowControl w:val="0"/>
              <w:jc w:val="center"/>
              <w:rPr>
                <w:sz w:val="16"/>
                <w:szCs w:val="16"/>
              </w:rPr>
            </w:pPr>
            <w:r>
              <w:rPr>
                <w:sz w:val="16"/>
                <w:szCs w:val="16"/>
              </w:rPr>
              <w:t>0.30</w:t>
            </w:r>
          </w:p>
        </w:tc>
        <w:tc>
          <w:tcPr>
            <w:tcW w:w="1296" w:type="dxa"/>
            <w:shd w:val="clear" w:color="auto" w:fill="auto"/>
            <w:tcMar>
              <w:top w:w="-70" w:type="dxa"/>
              <w:left w:w="-70" w:type="dxa"/>
              <w:bottom w:w="-70" w:type="dxa"/>
              <w:right w:w="-70" w:type="dxa"/>
            </w:tcMar>
          </w:tcPr>
          <w:p w14:paraId="0000008C" w14:textId="77777777" w:rsidR="009845E3" w:rsidRDefault="00000000">
            <w:pPr>
              <w:widowControl w:val="0"/>
              <w:jc w:val="center"/>
              <w:rPr>
                <w:sz w:val="16"/>
                <w:szCs w:val="16"/>
              </w:rPr>
            </w:pPr>
            <w:r>
              <w:rPr>
                <w:sz w:val="16"/>
                <w:szCs w:val="16"/>
              </w:rPr>
              <w:t>1.04</w:t>
            </w:r>
          </w:p>
        </w:tc>
        <w:tc>
          <w:tcPr>
            <w:tcW w:w="1296" w:type="dxa"/>
            <w:shd w:val="clear" w:color="auto" w:fill="auto"/>
            <w:tcMar>
              <w:top w:w="-70" w:type="dxa"/>
              <w:left w:w="-70" w:type="dxa"/>
              <w:bottom w:w="-70" w:type="dxa"/>
              <w:right w:w="-70" w:type="dxa"/>
            </w:tcMar>
          </w:tcPr>
          <w:p w14:paraId="0000008D" w14:textId="77777777" w:rsidR="009845E3" w:rsidRDefault="00000000">
            <w:pPr>
              <w:widowControl w:val="0"/>
              <w:jc w:val="center"/>
              <w:rPr>
                <w:sz w:val="16"/>
                <w:szCs w:val="16"/>
              </w:rPr>
            </w:pPr>
            <w:r>
              <w:rPr>
                <w:sz w:val="16"/>
                <w:szCs w:val="16"/>
              </w:rPr>
              <w:t>2.39</w:t>
            </w:r>
          </w:p>
        </w:tc>
        <w:tc>
          <w:tcPr>
            <w:tcW w:w="1296" w:type="dxa"/>
            <w:shd w:val="clear" w:color="auto" w:fill="auto"/>
            <w:tcMar>
              <w:top w:w="-70" w:type="dxa"/>
              <w:left w:w="-70" w:type="dxa"/>
              <w:bottom w:w="-70" w:type="dxa"/>
              <w:right w:w="-70" w:type="dxa"/>
            </w:tcMar>
          </w:tcPr>
          <w:p w14:paraId="0000008E" w14:textId="77777777" w:rsidR="009845E3" w:rsidRDefault="00000000">
            <w:pPr>
              <w:widowControl w:val="0"/>
              <w:jc w:val="center"/>
              <w:rPr>
                <w:sz w:val="16"/>
                <w:szCs w:val="16"/>
              </w:rPr>
            </w:pPr>
            <w:r>
              <w:rPr>
                <w:sz w:val="16"/>
                <w:szCs w:val="16"/>
              </w:rPr>
              <w:t>1.40</w:t>
            </w:r>
          </w:p>
        </w:tc>
      </w:tr>
      <w:tr w:rsidR="009845E3" w14:paraId="419EC601" w14:textId="77777777">
        <w:tc>
          <w:tcPr>
            <w:tcW w:w="1425" w:type="dxa"/>
            <w:shd w:val="clear" w:color="auto" w:fill="B7B7B7"/>
            <w:tcMar>
              <w:top w:w="-70" w:type="dxa"/>
              <w:left w:w="-70" w:type="dxa"/>
              <w:bottom w:w="-70" w:type="dxa"/>
              <w:right w:w="-70" w:type="dxa"/>
            </w:tcMar>
          </w:tcPr>
          <w:p w14:paraId="0000008F" w14:textId="77777777" w:rsidR="009845E3" w:rsidRDefault="00000000">
            <w:pPr>
              <w:widowControl w:val="0"/>
              <w:jc w:val="center"/>
              <w:rPr>
                <w:sz w:val="16"/>
                <w:szCs w:val="16"/>
              </w:rPr>
            </w:pPr>
            <w:r>
              <w:rPr>
                <w:sz w:val="16"/>
                <w:szCs w:val="16"/>
              </w:rPr>
              <w:t>MIROC-ESM LGM</w:t>
            </w:r>
          </w:p>
        </w:tc>
        <w:tc>
          <w:tcPr>
            <w:tcW w:w="1124" w:type="dxa"/>
            <w:shd w:val="clear" w:color="auto" w:fill="auto"/>
            <w:tcMar>
              <w:top w:w="-70" w:type="dxa"/>
              <w:left w:w="-70" w:type="dxa"/>
              <w:bottom w:w="-70" w:type="dxa"/>
              <w:right w:w="-70" w:type="dxa"/>
            </w:tcMar>
          </w:tcPr>
          <w:p w14:paraId="00000090" w14:textId="77777777" w:rsidR="009845E3" w:rsidRDefault="00000000">
            <w:pPr>
              <w:widowControl w:val="0"/>
              <w:jc w:val="center"/>
              <w:rPr>
                <w:sz w:val="16"/>
                <w:szCs w:val="16"/>
              </w:rPr>
            </w:pPr>
            <w:r>
              <w:rPr>
                <w:sz w:val="16"/>
                <w:szCs w:val="16"/>
              </w:rPr>
              <w:t>0.76</w:t>
            </w:r>
          </w:p>
        </w:tc>
        <w:tc>
          <w:tcPr>
            <w:tcW w:w="1296" w:type="dxa"/>
            <w:shd w:val="clear" w:color="auto" w:fill="auto"/>
            <w:tcMar>
              <w:top w:w="-70" w:type="dxa"/>
              <w:left w:w="-70" w:type="dxa"/>
              <w:bottom w:w="-70" w:type="dxa"/>
              <w:right w:w="-70" w:type="dxa"/>
            </w:tcMar>
          </w:tcPr>
          <w:p w14:paraId="00000091" w14:textId="77777777" w:rsidR="009845E3" w:rsidRDefault="00000000">
            <w:pPr>
              <w:widowControl w:val="0"/>
              <w:jc w:val="center"/>
              <w:rPr>
                <w:sz w:val="16"/>
                <w:szCs w:val="16"/>
              </w:rPr>
            </w:pPr>
            <w:r>
              <w:rPr>
                <w:sz w:val="16"/>
                <w:szCs w:val="16"/>
              </w:rPr>
              <w:t>0.22</w:t>
            </w:r>
          </w:p>
        </w:tc>
        <w:tc>
          <w:tcPr>
            <w:tcW w:w="1296" w:type="dxa"/>
            <w:shd w:val="clear" w:color="auto" w:fill="auto"/>
            <w:tcMar>
              <w:top w:w="-70" w:type="dxa"/>
              <w:left w:w="-70" w:type="dxa"/>
              <w:bottom w:w="-70" w:type="dxa"/>
              <w:right w:w="-70" w:type="dxa"/>
            </w:tcMar>
          </w:tcPr>
          <w:p w14:paraId="00000092" w14:textId="77777777" w:rsidR="009845E3" w:rsidRDefault="00000000">
            <w:pPr>
              <w:widowControl w:val="0"/>
              <w:jc w:val="center"/>
              <w:rPr>
                <w:sz w:val="16"/>
                <w:szCs w:val="16"/>
              </w:rPr>
            </w:pPr>
            <w:r>
              <w:rPr>
                <w:sz w:val="16"/>
                <w:szCs w:val="16"/>
              </w:rPr>
              <w:t>0.14</w:t>
            </w:r>
          </w:p>
        </w:tc>
        <w:tc>
          <w:tcPr>
            <w:tcW w:w="1296" w:type="dxa"/>
            <w:shd w:val="clear" w:color="auto" w:fill="auto"/>
            <w:tcMar>
              <w:top w:w="-70" w:type="dxa"/>
              <w:left w:w="-70" w:type="dxa"/>
              <w:bottom w:w="-70" w:type="dxa"/>
              <w:right w:w="-70" w:type="dxa"/>
            </w:tcMar>
          </w:tcPr>
          <w:p w14:paraId="00000093" w14:textId="77777777" w:rsidR="009845E3" w:rsidRDefault="00000000">
            <w:pPr>
              <w:widowControl w:val="0"/>
              <w:jc w:val="center"/>
              <w:rPr>
                <w:sz w:val="16"/>
                <w:szCs w:val="16"/>
              </w:rPr>
            </w:pPr>
            <w:r>
              <w:rPr>
                <w:sz w:val="16"/>
                <w:szCs w:val="16"/>
              </w:rPr>
              <w:t>0.60</w:t>
            </w:r>
          </w:p>
        </w:tc>
        <w:tc>
          <w:tcPr>
            <w:tcW w:w="1296" w:type="dxa"/>
            <w:shd w:val="clear" w:color="auto" w:fill="auto"/>
            <w:tcMar>
              <w:top w:w="-70" w:type="dxa"/>
              <w:left w:w="-70" w:type="dxa"/>
              <w:bottom w:w="-70" w:type="dxa"/>
              <w:right w:w="-70" w:type="dxa"/>
            </w:tcMar>
          </w:tcPr>
          <w:p w14:paraId="00000094" w14:textId="77777777" w:rsidR="009845E3" w:rsidRDefault="00000000">
            <w:pPr>
              <w:widowControl w:val="0"/>
              <w:jc w:val="center"/>
              <w:rPr>
                <w:sz w:val="16"/>
                <w:szCs w:val="16"/>
              </w:rPr>
            </w:pPr>
            <w:r>
              <w:rPr>
                <w:sz w:val="16"/>
                <w:szCs w:val="16"/>
              </w:rPr>
              <w:t>2.67</w:t>
            </w:r>
          </w:p>
        </w:tc>
        <w:tc>
          <w:tcPr>
            <w:tcW w:w="1296" w:type="dxa"/>
            <w:shd w:val="clear" w:color="auto" w:fill="auto"/>
            <w:tcMar>
              <w:top w:w="-70" w:type="dxa"/>
              <w:left w:w="-70" w:type="dxa"/>
              <w:bottom w:w="-70" w:type="dxa"/>
              <w:right w:w="-70" w:type="dxa"/>
            </w:tcMar>
          </w:tcPr>
          <w:p w14:paraId="00000095" w14:textId="77777777" w:rsidR="009845E3" w:rsidRDefault="00000000">
            <w:pPr>
              <w:widowControl w:val="0"/>
              <w:jc w:val="center"/>
              <w:rPr>
                <w:sz w:val="16"/>
                <w:szCs w:val="16"/>
              </w:rPr>
            </w:pPr>
            <w:r>
              <w:rPr>
                <w:sz w:val="16"/>
                <w:szCs w:val="16"/>
              </w:rPr>
              <w:t>2.06</w:t>
            </w:r>
          </w:p>
        </w:tc>
      </w:tr>
      <w:tr w:rsidR="009845E3" w14:paraId="031EDC39" w14:textId="77777777">
        <w:tc>
          <w:tcPr>
            <w:tcW w:w="1425" w:type="dxa"/>
            <w:shd w:val="clear" w:color="auto" w:fill="B7B7B7"/>
            <w:tcMar>
              <w:top w:w="-70" w:type="dxa"/>
              <w:left w:w="-70" w:type="dxa"/>
              <w:bottom w:w="-70" w:type="dxa"/>
              <w:right w:w="-70" w:type="dxa"/>
            </w:tcMar>
          </w:tcPr>
          <w:p w14:paraId="00000096" w14:textId="77777777" w:rsidR="009845E3" w:rsidRDefault="00000000">
            <w:pPr>
              <w:widowControl w:val="0"/>
              <w:jc w:val="center"/>
              <w:rPr>
                <w:sz w:val="16"/>
                <w:szCs w:val="16"/>
              </w:rPr>
            </w:pPr>
            <w:r>
              <w:rPr>
                <w:sz w:val="16"/>
                <w:szCs w:val="16"/>
              </w:rPr>
              <w:t>MRI-CGCM3 PI</w:t>
            </w:r>
          </w:p>
        </w:tc>
        <w:tc>
          <w:tcPr>
            <w:tcW w:w="1124" w:type="dxa"/>
            <w:shd w:val="clear" w:color="auto" w:fill="auto"/>
            <w:tcMar>
              <w:top w:w="-70" w:type="dxa"/>
              <w:left w:w="-70" w:type="dxa"/>
              <w:bottom w:w="-70" w:type="dxa"/>
              <w:right w:w="-70" w:type="dxa"/>
            </w:tcMar>
          </w:tcPr>
          <w:p w14:paraId="00000097" w14:textId="77777777" w:rsidR="009845E3" w:rsidRDefault="00000000">
            <w:pPr>
              <w:widowControl w:val="0"/>
              <w:jc w:val="center"/>
              <w:rPr>
                <w:sz w:val="16"/>
                <w:szCs w:val="16"/>
              </w:rPr>
            </w:pPr>
            <w:r>
              <w:rPr>
                <w:sz w:val="16"/>
                <w:szCs w:val="16"/>
              </w:rPr>
              <w:t>0.58</w:t>
            </w:r>
          </w:p>
        </w:tc>
        <w:tc>
          <w:tcPr>
            <w:tcW w:w="1296" w:type="dxa"/>
            <w:shd w:val="clear" w:color="auto" w:fill="auto"/>
            <w:tcMar>
              <w:top w:w="-70" w:type="dxa"/>
              <w:left w:w="-70" w:type="dxa"/>
              <w:bottom w:w="-70" w:type="dxa"/>
              <w:right w:w="-70" w:type="dxa"/>
            </w:tcMar>
          </w:tcPr>
          <w:p w14:paraId="00000098" w14:textId="77777777" w:rsidR="009845E3" w:rsidRDefault="00000000">
            <w:pPr>
              <w:widowControl w:val="0"/>
              <w:jc w:val="center"/>
              <w:rPr>
                <w:sz w:val="16"/>
                <w:szCs w:val="16"/>
              </w:rPr>
            </w:pPr>
            <w:r>
              <w:rPr>
                <w:sz w:val="16"/>
                <w:szCs w:val="16"/>
              </w:rPr>
              <w:t>0.38</w:t>
            </w:r>
          </w:p>
        </w:tc>
        <w:tc>
          <w:tcPr>
            <w:tcW w:w="1296" w:type="dxa"/>
            <w:shd w:val="clear" w:color="auto" w:fill="auto"/>
            <w:tcMar>
              <w:top w:w="-70" w:type="dxa"/>
              <w:left w:w="-70" w:type="dxa"/>
              <w:bottom w:w="-70" w:type="dxa"/>
              <w:right w:w="-70" w:type="dxa"/>
            </w:tcMar>
          </w:tcPr>
          <w:p w14:paraId="00000099" w14:textId="77777777" w:rsidR="009845E3" w:rsidRDefault="00000000">
            <w:pPr>
              <w:widowControl w:val="0"/>
              <w:jc w:val="center"/>
              <w:rPr>
                <w:sz w:val="16"/>
                <w:szCs w:val="16"/>
              </w:rPr>
            </w:pPr>
            <w:r>
              <w:rPr>
                <w:sz w:val="16"/>
                <w:szCs w:val="16"/>
              </w:rPr>
              <w:t>0.23</w:t>
            </w:r>
          </w:p>
        </w:tc>
        <w:tc>
          <w:tcPr>
            <w:tcW w:w="1296" w:type="dxa"/>
            <w:shd w:val="clear" w:color="auto" w:fill="auto"/>
            <w:tcMar>
              <w:top w:w="-70" w:type="dxa"/>
              <w:left w:w="-70" w:type="dxa"/>
              <w:bottom w:w="-70" w:type="dxa"/>
              <w:right w:w="-70" w:type="dxa"/>
            </w:tcMar>
          </w:tcPr>
          <w:p w14:paraId="0000009A" w14:textId="77777777" w:rsidR="009845E3" w:rsidRDefault="00000000">
            <w:pPr>
              <w:widowControl w:val="0"/>
              <w:jc w:val="center"/>
              <w:rPr>
                <w:sz w:val="16"/>
                <w:szCs w:val="16"/>
              </w:rPr>
            </w:pPr>
            <w:r>
              <w:rPr>
                <w:sz w:val="16"/>
                <w:szCs w:val="16"/>
              </w:rPr>
              <w:t>1.06</w:t>
            </w:r>
          </w:p>
        </w:tc>
        <w:tc>
          <w:tcPr>
            <w:tcW w:w="1296" w:type="dxa"/>
            <w:shd w:val="clear" w:color="auto" w:fill="auto"/>
            <w:tcMar>
              <w:top w:w="-70" w:type="dxa"/>
              <w:left w:w="-70" w:type="dxa"/>
              <w:bottom w:w="-70" w:type="dxa"/>
              <w:right w:w="-70" w:type="dxa"/>
            </w:tcMar>
          </w:tcPr>
          <w:p w14:paraId="0000009B" w14:textId="77777777" w:rsidR="009845E3" w:rsidRDefault="00000000">
            <w:pPr>
              <w:widowControl w:val="0"/>
              <w:jc w:val="center"/>
              <w:rPr>
                <w:sz w:val="16"/>
                <w:szCs w:val="16"/>
              </w:rPr>
            </w:pPr>
            <w:r>
              <w:rPr>
                <w:sz w:val="16"/>
                <w:szCs w:val="16"/>
              </w:rPr>
              <w:t>1.44</w:t>
            </w:r>
          </w:p>
        </w:tc>
        <w:tc>
          <w:tcPr>
            <w:tcW w:w="1296" w:type="dxa"/>
            <w:shd w:val="clear" w:color="auto" w:fill="auto"/>
            <w:tcMar>
              <w:top w:w="-70" w:type="dxa"/>
              <w:left w:w="-70" w:type="dxa"/>
              <w:bottom w:w="-70" w:type="dxa"/>
              <w:right w:w="-70" w:type="dxa"/>
            </w:tcMar>
          </w:tcPr>
          <w:p w14:paraId="0000009C" w14:textId="77777777" w:rsidR="009845E3" w:rsidRDefault="00000000">
            <w:pPr>
              <w:widowControl w:val="0"/>
              <w:jc w:val="center"/>
              <w:rPr>
                <w:sz w:val="16"/>
                <w:szCs w:val="16"/>
              </w:rPr>
            </w:pPr>
            <w:r>
              <w:rPr>
                <w:sz w:val="16"/>
                <w:szCs w:val="16"/>
              </w:rPr>
              <w:t>0.85</w:t>
            </w:r>
          </w:p>
        </w:tc>
      </w:tr>
      <w:tr w:rsidR="009845E3" w14:paraId="51F3319A" w14:textId="77777777">
        <w:tc>
          <w:tcPr>
            <w:tcW w:w="1425" w:type="dxa"/>
            <w:shd w:val="clear" w:color="auto" w:fill="B7B7B7"/>
            <w:tcMar>
              <w:top w:w="-70" w:type="dxa"/>
              <w:left w:w="-70" w:type="dxa"/>
              <w:bottom w:w="-70" w:type="dxa"/>
              <w:right w:w="-70" w:type="dxa"/>
            </w:tcMar>
          </w:tcPr>
          <w:p w14:paraId="0000009D" w14:textId="77777777" w:rsidR="009845E3" w:rsidRDefault="00000000">
            <w:pPr>
              <w:widowControl w:val="0"/>
              <w:jc w:val="center"/>
              <w:rPr>
                <w:sz w:val="16"/>
                <w:szCs w:val="16"/>
              </w:rPr>
            </w:pPr>
            <w:r>
              <w:rPr>
                <w:sz w:val="16"/>
                <w:szCs w:val="16"/>
              </w:rPr>
              <w:t>MRI-CGCM3 LGM</w:t>
            </w:r>
          </w:p>
        </w:tc>
        <w:tc>
          <w:tcPr>
            <w:tcW w:w="1124" w:type="dxa"/>
            <w:shd w:val="clear" w:color="auto" w:fill="auto"/>
            <w:tcMar>
              <w:top w:w="-70" w:type="dxa"/>
              <w:left w:w="-70" w:type="dxa"/>
              <w:bottom w:w="-70" w:type="dxa"/>
              <w:right w:w="-70" w:type="dxa"/>
            </w:tcMar>
          </w:tcPr>
          <w:p w14:paraId="0000009E" w14:textId="77777777" w:rsidR="009845E3" w:rsidRDefault="00000000">
            <w:pPr>
              <w:widowControl w:val="0"/>
              <w:jc w:val="center"/>
              <w:rPr>
                <w:sz w:val="16"/>
                <w:szCs w:val="16"/>
              </w:rPr>
            </w:pPr>
            <w:r>
              <w:rPr>
                <w:sz w:val="16"/>
                <w:szCs w:val="16"/>
              </w:rPr>
              <w:t>0.49</w:t>
            </w:r>
          </w:p>
        </w:tc>
        <w:tc>
          <w:tcPr>
            <w:tcW w:w="1296" w:type="dxa"/>
            <w:shd w:val="clear" w:color="auto" w:fill="auto"/>
            <w:tcMar>
              <w:top w:w="-70" w:type="dxa"/>
              <w:left w:w="-70" w:type="dxa"/>
              <w:bottom w:w="-70" w:type="dxa"/>
              <w:right w:w="-70" w:type="dxa"/>
            </w:tcMar>
          </w:tcPr>
          <w:p w14:paraId="0000009F" w14:textId="77777777" w:rsidR="009845E3" w:rsidRDefault="00000000">
            <w:pPr>
              <w:widowControl w:val="0"/>
              <w:jc w:val="center"/>
              <w:rPr>
                <w:sz w:val="16"/>
                <w:szCs w:val="16"/>
              </w:rPr>
            </w:pPr>
            <w:r>
              <w:rPr>
                <w:sz w:val="16"/>
                <w:szCs w:val="16"/>
              </w:rPr>
              <w:t>0.29</w:t>
            </w:r>
          </w:p>
        </w:tc>
        <w:tc>
          <w:tcPr>
            <w:tcW w:w="1296" w:type="dxa"/>
            <w:shd w:val="clear" w:color="auto" w:fill="auto"/>
            <w:tcMar>
              <w:top w:w="-70" w:type="dxa"/>
              <w:left w:w="-70" w:type="dxa"/>
              <w:bottom w:w="-70" w:type="dxa"/>
              <w:right w:w="-70" w:type="dxa"/>
            </w:tcMar>
          </w:tcPr>
          <w:p w14:paraId="000000A0" w14:textId="77777777" w:rsidR="009845E3" w:rsidRDefault="00000000">
            <w:pPr>
              <w:widowControl w:val="0"/>
              <w:jc w:val="center"/>
              <w:rPr>
                <w:sz w:val="16"/>
                <w:szCs w:val="16"/>
              </w:rPr>
            </w:pPr>
            <w:r>
              <w:rPr>
                <w:sz w:val="16"/>
                <w:szCs w:val="16"/>
              </w:rPr>
              <w:t>0.16</w:t>
            </w:r>
          </w:p>
        </w:tc>
        <w:tc>
          <w:tcPr>
            <w:tcW w:w="1296" w:type="dxa"/>
            <w:shd w:val="clear" w:color="auto" w:fill="auto"/>
            <w:tcMar>
              <w:top w:w="-70" w:type="dxa"/>
              <w:left w:w="-70" w:type="dxa"/>
              <w:bottom w:w="-70" w:type="dxa"/>
              <w:right w:w="-70" w:type="dxa"/>
            </w:tcMar>
          </w:tcPr>
          <w:p w14:paraId="000000A1" w14:textId="77777777" w:rsidR="009845E3" w:rsidRDefault="00000000">
            <w:pPr>
              <w:widowControl w:val="0"/>
              <w:jc w:val="center"/>
              <w:rPr>
                <w:sz w:val="16"/>
                <w:szCs w:val="16"/>
              </w:rPr>
            </w:pPr>
            <w:r>
              <w:rPr>
                <w:sz w:val="16"/>
                <w:szCs w:val="16"/>
              </w:rPr>
              <w:t>0.89</w:t>
            </w:r>
          </w:p>
        </w:tc>
        <w:tc>
          <w:tcPr>
            <w:tcW w:w="1296" w:type="dxa"/>
            <w:shd w:val="clear" w:color="auto" w:fill="auto"/>
            <w:tcMar>
              <w:top w:w="-70" w:type="dxa"/>
              <w:left w:w="-70" w:type="dxa"/>
              <w:bottom w:w="-70" w:type="dxa"/>
              <w:right w:w="-70" w:type="dxa"/>
            </w:tcMar>
          </w:tcPr>
          <w:p w14:paraId="000000A2" w14:textId="77777777" w:rsidR="009845E3" w:rsidRDefault="00000000">
            <w:pPr>
              <w:widowControl w:val="0"/>
              <w:jc w:val="center"/>
              <w:rPr>
                <w:sz w:val="16"/>
                <w:szCs w:val="16"/>
              </w:rPr>
            </w:pPr>
            <w:r>
              <w:rPr>
                <w:sz w:val="16"/>
                <w:szCs w:val="16"/>
              </w:rPr>
              <w:t>1.44</w:t>
            </w:r>
          </w:p>
        </w:tc>
        <w:tc>
          <w:tcPr>
            <w:tcW w:w="1296" w:type="dxa"/>
            <w:shd w:val="clear" w:color="auto" w:fill="auto"/>
            <w:tcMar>
              <w:top w:w="-70" w:type="dxa"/>
              <w:left w:w="-70" w:type="dxa"/>
              <w:bottom w:w="-70" w:type="dxa"/>
              <w:right w:w="-70" w:type="dxa"/>
            </w:tcMar>
          </w:tcPr>
          <w:p w14:paraId="000000A3" w14:textId="77777777" w:rsidR="009845E3" w:rsidRDefault="00000000">
            <w:pPr>
              <w:widowControl w:val="0"/>
              <w:jc w:val="center"/>
              <w:rPr>
                <w:sz w:val="16"/>
                <w:szCs w:val="16"/>
              </w:rPr>
            </w:pPr>
            <w:r>
              <w:rPr>
                <w:sz w:val="16"/>
                <w:szCs w:val="16"/>
              </w:rPr>
              <w:t>0.70</w:t>
            </w:r>
          </w:p>
        </w:tc>
      </w:tr>
    </w:tbl>
    <w:p w14:paraId="000000A4" w14:textId="3D377E8F" w:rsidR="009845E3" w:rsidRDefault="009845E3">
      <w:pPr>
        <w:rPr>
          <w:b/>
          <w:sz w:val="24"/>
          <w:szCs w:val="24"/>
        </w:rPr>
      </w:pPr>
    </w:p>
    <w:p w14:paraId="1895867D" w14:textId="77777777" w:rsidR="00630CE2" w:rsidRDefault="00630CE2" w:rsidP="00630CE2">
      <w:pPr>
        <w:spacing w:before="240" w:after="140" w:line="18" w:lineRule="auto"/>
        <w:jc w:val="both"/>
        <w:rPr>
          <w:rFonts w:eastAsia="Times New Roman"/>
          <w:b/>
          <w:sz w:val="24"/>
          <w:szCs w:val="24"/>
        </w:rPr>
      </w:pPr>
    </w:p>
    <w:p w14:paraId="4B7B7F8D" w14:textId="77777777" w:rsidR="00630CE2" w:rsidRDefault="00630CE2" w:rsidP="00630CE2">
      <w:pPr>
        <w:spacing w:before="240" w:after="140" w:line="18" w:lineRule="auto"/>
        <w:jc w:val="both"/>
        <w:rPr>
          <w:rFonts w:eastAsia="Times New Roman"/>
          <w:b/>
          <w:sz w:val="24"/>
          <w:szCs w:val="24"/>
        </w:rPr>
      </w:pPr>
    </w:p>
    <w:p w14:paraId="32776817" w14:textId="77777777" w:rsidR="00630CE2" w:rsidRDefault="00630CE2" w:rsidP="00630CE2">
      <w:pPr>
        <w:spacing w:before="240" w:after="140" w:line="18" w:lineRule="auto"/>
        <w:jc w:val="both"/>
        <w:rPr>
          <w:rFonts w:eastAsia="Times New Roman"/>
          <w:b/>
          <w:sz w:val="24"/>
          <w:szCs w:val="24"/>
        </w:rPr>
      </w:pPr>
    </w:p>
    <w:p w14:paraId="39A5A149" w14:textId="77777777" w:rsidR="00630CE2" w:rsidRDefault="00630CE2" w:rsidP="00630CE2">
      <w:pPr>
        <w:spacing w:before="240" w:after="140" w:line="18" w:lineRule="auto"/>
        <w:jc w:val="both"/>
        <w:rPr>
          <w:rFonts w:eastAsia="Times New Roman"/>
          <w:b/>
          <w:sz w:val="24"/>
          <w:szCs w:val="24"/>
        </w:rPr>
      </w:pPr>
    </w:p>
    <w:p w14:paraId="258F1B7E" w14:textId="77777777" w:rsidR="00630CE2" w:rsidRDefault="00630CE2" w:rsidP="00630CE2">
      <w:pPr>
        <w:spacing w:before="240" w:after="140" w:line="18" w:lineRule="auto"/>
        <w:jc w:val="both"/>
        <w:rPr>
          <w:rFonts w:eastAsia="Times New Roman"/>
          <w:b/>
          <w:sz w:val="24"/>
          <w:szCs w:val="24"/>
        </w:rPr>
      </w:pPr>
    </w:p>
    <w:p w14:paraId="70013105" w14:textId="77777777" w:rsidR="00630CE2" w:rsidRDefault="00630CE2" w:rsidP="00630CE2">
      <w:pPr>
        <w:spacing w:before="240" w:after="140" w:line="18" w:lineRule="auto"/>
        <w:jc w:val="both"/>
        <w:rPr>
          <w:rFonts w:eastAsia="Times New Roman"/>
          <w:b/>
          <w:sz w:val="24"/>
          <w:szCs w:val="24"/>
        </w:rPr>
      </w:pPr>
    </w:p>
    <w:p w14:paraId="5B49C352" w14:textId="77777777" w:rsidR="00630CE2" w:rsidRDefault="00630CE2" w:rsidP="00630CE2">
      <w:pPr>
        <w:spacing w:before="240" w:after="140" w:line="18" w:lineRule="auto"/>
        <w:jc w:val="both"/>
        <w:rPr>
          <w:rFonts w:eastAsia="Times New Roman"/>
          <w:b/>
          <w:sz w:val="24"/>
          <w:szCs w:val="24"/>
        </w:rPr>
      </w:pPr>
    </w:p>
    <w:p w14:paraId="4E3FB9D0" w14:textId="77777777" w:rsidR="00630CE2" w:rsidRDefault="00630CE2" w:rsidP="00630CE2">
      <w:pPr>
        <w:spacing w:before="240" w:after="140" w:line="18" w:lineRule="auto"/>
        <w:jc w:val="both"/>
        <w:rPr>
          <w:rFonts w:eastAsia="Times New Roman"/>
          <w:b/>
          <w:sz w:val="24"/>
          <w:szCs w:val="24"/>
        </w:rPr>
      </w:pPr>
    </w:p>
    <w:p w14:paraId="07B9F8F8" w14:textId="77777777" w:rsidR="00630CE2" w:rsidRDefault="00630CE2" w:rsidP="00630CE2">
      <w:pPr>
        <w:spacing w:before="240" w:after="140" w:line="18" w:lineRule="auto"/>
        <w:jc w:val="both"/>
        <w:rPr>
          <w:rFonts w:eastAsia="Times New Roman"/>
          <w:b/>
          <w:sz w:val="24"/>
          <w:szCs w:val="24"/>
        </w:rPr>
      </w:pPr>
    </w:p>
    <w:p w14:paraId="49D32092" w14:textId="77777777" w:rsidR="00630CE2" w:rsidRDefault="00630CE2" w:rsidP="00630CE2">
      <w:pPr>
        <w:spacing w:before="240" w:after="140" w:line="18" w:lineRule="auto"/>
        <w:jc w:val="both"/>
        <w:rPr>
          <w:rFonts w:eastAsia="Times New Roman"/>
          <w:b/>
          <w:sz w:val="24"/>
          <w:szCs w:val="24"/>
        </w:rPr>
      </w:pPr>
    </w:p>
    <w:p w14:paraId="54507576" w14:textId="77777777" w:rsidR="00630CE2" w:rsidRDefault="00630CE2" w:rsidP="00630CE2">
      <w:pPr>
        <w:spacing w:before="240" w:after="140" w:line="18" w:lineRule="auto"/>
        <w:jc w:val="both"/>
        <w:rPr>
          <w:rFonts w:eastAsia="Times New Roman"/>
          <w:b/>
          <w:sz w:val="24"/>
          <w:szCs w:val="24"/>
        </w:rPr>
      </w:pPr>
    </w:p>
    <w:p w14:paraId="728D2353" w14:textId="77777777" w:rsidR="00630CE2" w:rsidRDefault="00630CE2" w:rsidP="00630CE2">
      <w:pPr>
        <w:spacing w:before="240" w:after="140" w:line="18" w:lineRule="auto"/>
        <w:jc w:val="both"/>
        <w:rPr>
          <w:rFonts w:eastAsia="Times New Roman"/>
          <w:b/>
          <w:sz w:val="24"/>
          <w:szCs w:val="24"/>
        </w:rPr>
      </w:pPr>
    </w:p>
    <w:p w14:paraId="6DFEFDD4" w14:textId="3FDF3F53" w:rsidR="00630CE2" w:rsidRDefault="00630CE2" w:rsidP="00630CE2">
      <w:pPr>
        <w:spacing w:before="240" w:after="140" w:line="18" w:lineRule="auto"/>
        <w:jc w:val="both"/>
        <w:rPr>
          <w:rFonts w:eastAsia="Times New Roman"/>
          <w:b/>
          <w:sz w:val="24"/>
          <w:szCs w:val="24"/>
        </w:rPr>
      </w:pPr>
      <w:r>
        <w:rPr>
          <w:rFonts w:eastAsia="Times New Roman"/>
          <w:b/>
          <w:sz w:val="24"/>
          <w:szCs w:val="24"/>
        </w:rPr>
        <w:t>3.2 Iron solubility effect on atmospheric carbon dioxide</w:t>
      </w:r>
    </w:p>
    <w:p w14:paraId="6A5C9C62" w14:textId="77777777" w:rsidR="00630CE2" w:rsidRDefault="00630CE2" w:rsidP="00630CE2">
      <w:pPr>
        <w:rPr>
          <w:rFonts w:eastAsia="Times New Roman"/>
          <w:sz w:val="24"/>
          <w:szCs w:val="24"/>
        </w:rPr>
      </w:pPr>
      <w:r>
        <w:rPr>
          <w:rFonts w:eastAsia="Times New Roman"/>
          <w:noProof/>
          <w:sz w:val="24"/>
          <w:szCs w:val="24"/>
        </w:rPr>
        <w:drawing>
          <wp:inline distT="114300" distB="114300" distL="114300" distR="114300" wp14:anchorId="1D9C46CC" wp14:editId="0F54BCF4">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225800"/>
                    </a:xfrm>
                    <a:prstGeom prst="rect">
                      <a:avLst/>
                    </a:prstGeom>
                    <a:ln/>
                  </pic:spPr>
                </pic:pic>
              </a:graphicData>
            </a:graphic>
          </wp:inline>
        </w:drawing>
      </w:r>
    </w:p>
    <w:p w14:paraId="7DE84ADE" w14:textId="77777777" w:rsidR="00630CE2" w:rsidRDefault="00630CE2" w:rsidP="00630CE2">
      <w:pPr>
        <w:jc w:val="both"/>
        <w:rPr>
          <w:rFonts w:eastAsia="Times New Roman"/>
          <w:sz w:val="24"/>
          <w:szCs w:val="24"/>
        </w:rPr>
      </w:pPr>
      <w:r>
        <w:rPr>
          <w:rFonts w:eastAsia="Times New Roman"/>
          <w:b/>
          <w:sz w:val="24"/>
          <w:szCs w:val="24"/>
        </w:rPr>
        <w:t>Fig</w:t>
      </w:r>
      <w:commentRangeStart w:id="1"/>
      <w:r>
        <w:rPr>
          <w:rFonts w:eastAsia="Times New Roman"/>
          <w:b/>
          <w:sz w:val="24"/>
          <w:szCs w:val="24"/>
        </w:rPr>
        <w:t xml:space="preserve">ure </w:t>
      </w:r>
      <w:commentRangeEnd w:id="1"/>
      <w:r>
        <w:commentReference w:id="1"/>
      </w:r>
      <w:r>
        <w:rPr>
          <w:rFonts w:eastAsia="Times New Roman"/>
          <w:b/>
          <w:sz w:val="24"/>
          <w:szCs w:val="24"/>
        </w:rPr>
        <w:t xml:space="preserve">5. </w:t>
      </w:r>
      <w:r>
        <w:rPr>
          <w:rFonts w:eastAsia="Times New Roman"/>
          <w:sz w:val="24"/>
          <w:szCs w:val="24"/>
        </w:rPr>
        <w:t>Partial pressure of atmospheric carbon dioxide (pCO</w:t>
      </w:r>
      <w:r>
        <w:rPr>
          <w:rFonts w:eastAsia="Times New Roman"/>
          <w:sz w:val="24"/>
          <w:szCs w:val="24"/>
          <w:vertAlign w:val="subscript"/>
        </w:rPr>
        <w:t>2</w:t>
      </w:r>
      <w:r>
        <w:rPr>
          <w:rFonts w:eastAsia="Times New Roman"/>
          <w:sz w:val="24"/>
          <w:szCs w:val="24"/>
        </w:rPr>
        <w:t>) concentration for each experiment where iron solubility is multiplied by a factor between 0.3 and 3. Experiments using each of the dust deposition fields for Holocene (in red) and Last Glacial Maximum (LGM, in blue) are shown with different symbols.</w:t>
      </w:r>
    </w:p>
    <w:p w14:paraId="538D1CBC" w14:textId="77777777" w:rsidR="00630CE2" w:rsidRDefault="00630CE2" w:rsidP="00630CE2">
      <w:pPr>
        <w:jc w:val="both"/>
        <w:rPr>
          <w:rFonts w:eastAsia="Times New Roman"/>
          <w:sz w:val="24"/>
          <w:szCs w:val="24"/>
        </w:rPr>
      </w:pPr>
    </w:p>
    <w:p w14:paraId="67943C53" w14:textId="77777777" w:rsidR="00630CE2" w:rsidRDefault="00630CE2" w:rsidP="00630CE2">
      <w:pPr>
        <w:jc w:val="both"/>
        <w:rPr>
          <w:rFonts w:eastAsia="Times New Roman"/>
          <w:sz w:val="24"/>
          <w:szCs w:val="24"/>
        </w:rPr>
      </w:pPr>
      <w:r>
        <w:rPr>
          <w:rFonts w:eastAsia="Times New Roman"/>
          <w:sz w:val="24"/>
          <w:szCs w:val="24"/>
        </w:rPr>
        <w:t>As shown in Figure 5, increasing the solubility of Fe results in a decrease in atmospheric CO</w:t>
      </w:r>
      <w:r>
        <w:rPr>
          <w:rFonts w:eastAsia="Times New Roman"/>
          <w:sz w:val="24"/>
          <w:szCs w:val="24"/>
          <w:vertAlign w:val="subscript"/>
        </w:rPr>
        <w:t>2</w:t>
      </w:r>
      <w:r>
        <w:rPr>
          <w:rFonts w:eastAsia="Times New Roman"/>
          <w:sz w:val="24"/>
          <w:szCs w:val="24"/>
        </w:rPr>
        <w:t xml:space="preserve"> concentration. This relationship exhibits a marked non-linear behavior, suggesting a threshold for efficient Fe utilization, as also observed by Saini et al. (2022). </w:t>
      </w:r>
      <w:commentRangeStart w:id="2"/>
      <w:ins w:id="3" w:author="NATALIA OPAZO CUEVAS" w:date="2023-04-24T20:27:00Z">
        <w:r>
          <w:rPr>
            <w:rFonts w:eastAsia="Times New Roman"/>
            <w:sz w:val="24"/>
            <w:szCs w:val="24"/>
          </w:rPr>
          <w:t xml:space="preserve"> This effect is also illustrated in Figure xx of the Supplementary Material, which shows that the Holocene and LGM experienced a maximum CO2 decrease of around 91 and 44 ppm, respectively. This finding indicates the point at which atmospheric CO2 concentration would experience no significant change due to the combined influence of dust and Fe solubility.</w:t>
        </w:r>
      </w:ins>
      <w:commentRangeEnd w:id="2"/>
      <w:r>
        <w:commentReference w:id="2"/>
      </w:r>
    </w:p>
    <w:p w14:paraId="3CDB28CD" w14:textId="77777777" w:rsidR="00630CE2" w:rsidRDefault="00630CE2" w:rsidP="00630CE2">
      <w:pPr>
        <w:jc w:val="both"/>
        <w:rPr>
          <w:rFonts w:eastAsia="Times New Roman"/>
          <w:sz w:val="24"/>
          <w:szCs w:val="24"/>
        </w:rPr>
      </w:pPr>
    </w:p>
    <w:p w14:paraId="3EB9027C" w14:textId="77777777" w:rsidR="00630CE2" w:rsidRDefault="00630CE2" w:rsidP="00630CE2">
      <w:pPr>
        <w:jc w:val="both"/>
        <w:rPr>
          <w:rFonts w:eastAsia="Times New Roman"/>
          <w:sz w:val="24"/>
          <w:szCs w:val="24"/>
        </w:rPr>
      </w:pPr>
      <w:r>
        <w:rPr>
          <w:rFonts w:eastAsia="Times New Roman"/>
          <w:sz w:val="24"/>
          <w:szCs w:val="24"/>
        </w:rPr>
        <w:t>Control simulations indicate that CO</w:t>
      </w:r>
      <w:r>
        <w:rPr>
          <w:rFonts w:eastAsia="Times New Roman"/>
          <w:sz w:val="24"/>
          <w:szCs w:val="24"/>
          <w:vertAlign w:val="subscript"/>
        </w:rPr>
        <w:t>2</w:t>
      </w:r>
      <w:r>
        <w:rPr>
          <w:rFonts w:eastAsia="Times New Roman"/>
          <w:sz w:val="24"/>
          <w:szCs w:val="24"/>
        </w:rPr>
        <w:t xml:space="preserve"> sequestration during the Holocene differs from that of the LGM. The variations in CO2 levels during glacial periods are between 7 to 37 ppm lower (Table 3), depending on the type of dust model and the Fe solubility associated with it. When bioavailable Fe levels increase, the difference in atmospheric CO</w:t>
      </w:r>
      <w:r>
        <w:rPr>
          <w:rFonts w:eastAsia="Times New Roman"/>
          <w:sz w:val="24"/>
          <w:szCs w:val="24"/>
          <w:vertAlign w:val="subscript"/>
        </w:rPr>
        <w:t>2</w:t>
      </w:r>
      <w:r>
        <w:rPr>
          <w:rFonts w:eastAsia="Times New Roman"/>
          <w:sz w:val="24"/>
          <w:szCs w:val="24"/>
        </w:rPr>
        <w:t xml:space="preserve"> between the LGM and Holocene is reduced (Figure 5). These findings suggest a potential buffering effect of Fe in the glacial ocean, which may become saturated more quickly due to the increase in dust flux during this period.</w:t>
      </w:r>
    </w:p>
    <w:p w14:paraId="5AA129DC" w14:textId="77777777" w:rsidR="00630CE2" w:rsidRDefault="00630CE2" w:rsidP="00630CE2">
      <w:pPr>
        <w:jc w:val="both"/>
        <w:rPr>
          <w:rFonts w:eastAsia="Times New Roman"/>
          <w:sz w:val="24"/>
          <w:szCs w:val="24"/>
        </w:rPr>
      </w:pPr>
    </w:p>
    <w:p w14:paraId="73CFBC74" w14:textId="77777777" w:rsidR="00630CE2" w:rsidRDefault="00630CE2" w:rsidP="00630CE2">
      <w:pPr>
        <w:jc w:val="both"/>
        <w:rPr>
          <w:rFonts w:eastAsia="Times New Roman"/>
          <w:sz w:val="24"/>
          <w:szCs w:val="24"/>
        </w:rPr>
      </w:pPr>
      <w:r>
        <w:rPr>
          <w:rFonts w:eastAsia="Times New Roman"/>
          <w:sz w:val="24"/>
          <w:szCs w:val="24"/>
        </w:rPr>
        <w:t>The significant impact of Fe solubility on atmospheric CO</w:t>
      </w:r>
      <w:r>
        <w:rPr>
          <w:rFonts w:eastAsia="Times New Roman"/>
          <w:sz w:val="24"/>
          <w:szCs w:val="24"/>
          <w:vertAlign w:val="subscript"/>
        </w:rPr>
        <w:t>2</w:t>
      </w:r>
      <w:r>
        <w:rPr>
          <w:rFonts w:eastAsia="Times New Roman"/>
          <w:sz w:val="24"/>
          <w:szCs w:val="24"/>
        </w:rPr>
        <w:t xml:space="preserve"> capture is demonstrated by the rapid response of marine biomass. Our simulations show that doubling the Fe solubility of the Holocene triggers an average CO</w:t>
      </w:r>
      <w:r>
        <w:rPr>
          <w:rFonts w:eastAsia="Times New Roman"/>
          <w:sz w:val="24"/>
          <w:szCs w:val="24"/>
          <w:vertAlign w:val="subscript"/>
        </w:rPr>
        <w:t>2</w:t>
      </w:r>
      <w:r>
        <w:rPr>
          <w:rFonts w:eastAsia="Times New Roman"/>
          <w:sz w:val="24"/>
          <w:szCs w:val="24"/>
        </w:rPr>
        <w:t xml:space="preserve"> removal similar to that during the glacial period (see purple box in Figure 5), while tripling it results in a CO</w:t>
      </w:r>
      <w:r>
        <w:rPr>
          <w:rFonts w:eastAsia="Times New Roman"/>
          <w:sz w:val="24"/>
          <w:szCs w:val="24"/>
          <w:vertAlign w:val="subscript"/>
        </w:rPr>
        <w:t>2</w:t>
      </w:r>
      <w:r>
        <w:rPr>
          <w:rFonts w:eastAsia="Times New Roman"/>
          <w:sz w:val="24"/>
          <w:szCs w:val="24"/>
        </w:rPr>
        <w:t xml:space="preserve"> uptake equivalent to doubling the solubility during the LGM. In other words, doubling the current Fe solubility can lead to a global carbon sequestration comparable to the increase in dust during the last maximum glaciation. Our globally distributed dust fields exhibit </w:t>
      </w:r>
      <w:proofErr w:type="spellStart"/>
      <w:r>
        <w:rPr>
          <w:rFonts w:eastAsia="Times New Roman"/>
          <w:sz w:val="24"/>
          <w:szCs w:val="24"/>
        </w:rPr>
        <w:t>LGM:Holocene</w:t>
      </w:r>
      <w:proofErr w:type="spellEnd"/>
      <w:r>
        <w:rPr>
          <w:rFonts w:eastAsia="Times New Roman"/>
          <w:sz w:val="24"/>
          <w:szCs w:val="24"/>
        </w:rPr>
        <w:t xml:space="preserve"> ratios ranging from 1.4 to 4.7, which are consistent with other </w:t>
      </w:r>
      <w:r>
        <w:rPr>
          <w:rFonts w:eastAsia="Times New Roman"/>
          <w:sz w:val="24"/>
          <w:szCs w:val="24"/>
        </w:rPr>
        <w:lastRenderedPageBreak/>
        <w:t xml:space="preserve">studies indicating 2.2 to 6.0 times pre-industrial concentrations (Albani et al., 2016: Lambert et al., 2015; Mahowald et al., 2006; </w:t>
      </w:r>
      <w:proofErr w:type="spellStart"/>
      <w:r>
        <w:rPr>
          <w:rFonts w:eastAsia="Times New Roman"/>
          <w:sz w:val="24"/>
          <w:szCs w:val="24"/>
        </w:rPr>
        <w:t>Sudarchikova</w:t>
      </w:r>
      <w:proofErr w:type="spellEnd"/>
      <w:r>
        <w:rPr>
          <w:rFonts w:eastAsia="Times New Roman"/>
          <w:sz w:val="24"/>
          <w:szCs w:val="24"/>
        </w:rPr>
        <w:t xml:space="preserve"> et al., 2015; Takemura et al., 2009). </w:t>
      </w:r>
      <w:commentRangeStart w:id="4"/>
      <w:ins w:id="5" w:author="NATALIA OPAZO CUEVAS" w:date="2023-04-24T21:03:00Z">
        <w:r>
          <w:rPr>
            <w:rFonts w:eastAsia="Times New Roman"/>
            <w:sz w:val="24"/>
            <w:szCs w:val="24"/>
          </w:rPr>
          <w:t xml:space="preserve">We also found that at a certain point, when we quadruple the Fe solubility, the CO2 concentrations during both the Holocene and the LGM reach approximately 222 ppm (see Figure xx of the Supplementary Material). </w:t>
        </w:r>
      </w:ins>
      <w:commentRangeEnd w:id="4"/>
      <w:r>
        <w:commentReference w:id="4"/>
      </w:r>
      <w:r>
        <w:rPr>
          <w:rFonts w:eastAsia="Times New Roman"/>
          <w:sz w:val="24"/>
          <w:szCs w:val="24"/>
        </w:rPr>
        <w:t>This suggests that Fe solubility could play a key role in oceanic carbon fixation, which has been overlooked due to the scarcity of paleo-solubility data compared to Fe paleo-flux data.</w:t>
      </w:r>
    </w:p>
    <w:p w14:paraId="037D9EB0" w14:textId="77777777" w:rsidR="00630CE2" w:rsidRDefault="00630CE2" w:rsidP="00630CE2">
      <w:pPr>
        <w:jc w:val="both"/>
        <w:rPr>
          <w:rFonts w:eastAsia="Times New Roman"/>
          <w:sz w:val="24"/>
          <w:szCs w:val="24"/>
        </w:rPr>
      </w:pPr>
    </w:p>
    <w:p w14:paraId="053D72D3" w14:textId="77777777" w:rsidR="00630CE2" w:rsidRDefault="00630CE2" w:rsidP="00630CE2">
      <w:pPr>
        <w:jc w:val="both"/>
        <w:rPr>
          <w:rFonts w:eastAsia="Times New Roman"/>
          <w:b/>
          <w:sz w:val="24"/>
          <w:szCs w:val="24"/>
        </w:rPr>
      </w:pPr>
      <w:r>
        <w:rPr>
          <w:rFonts w:eastAsia="Times New Roman"/>
          <w:b/>
          <w:sz w:val="24"/>
          <w:szCs w:val="24"/>
        </w:rPr>
        <w:t xml:space="preserve">3.2.1. Regional behavior </w:t>
      </w:r>
    </w:p>
    <w:p w14:paraId="216AB490" w14:textId="77777777" w:rsidR="00630CE2" w:rsidRDefault="00630CE2" w:rsidP="00630CE2">
      <w:pPr>
        <w:jc w:val="both"/>
        <w:rPr>
          <w:rFonts w:eastAsia="Times New Roman"/>
          <w:sz w:val="24"/>
          <w:szCs w:val="24"/>
        </w:rPr>
      </w:pPr>
      <w:r>
        <w:rPr>
          <w:rFonts w:eastAsia="Times New Roman"/>
          <w:noProof/>
          <w:sz w:val="24"/>
          <w:szCs w:val="24"/>
        </w:rPr>
        <w:drawing>
          <wp:inline distT="114300" distB="114300" distL="114300" distR="114300" wp14:anchorId="40E1A300" wp14:editId="2B36FFFB">
            <wp:extent cx="5731200" cy="3327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3327400"/>
                    </a:xfrm>
                    <a:prstGeom prst="rect">
                      <a:avLst/>
                    </a:prstGeom>
                    <a:ln/>
                  </pic:spPr>
                </pic:pic>
              </a:graphicData>
            </a:graphic>
          </wp:inline>
        </w:drawing>
      </w:r>
    </w:p>
    <w:p w14:paraId="159DBCBA" w14:textId="77777777" w:rsidR="00630CE2" w:rsidRDefault="00630CE2" w:rsidP="00630CE2">
      <w:pPr>
        <w:jc w:val="both"/>
        <w:rPr>
          <w:rFonts w:eastAsia="Times New Roman"/>
          <w:sz w:val="24"/>
          <w:szCs w:val="24"/>
        </w:rPr>
      </w:pPr>
      <w:r>
        <w:rPr>
          <w:rFonts w:eastAsia="Times New Roman"/>
          <w:b/>
          <w:sz w:val="24"/>
          <w:szCs w:val="24"/>
        </w:rPr>
        <w:t>Figure 6.</w:t>
      </w:r>
      <w:r>
        <w:rPr>
          <w:rFonts w:eastAsia="Times New Roman"/>
          <w:sz w:val="24"/>
          <w:szCs w:val="24"/>
        </w:rPr>
        <w:t xml:space="preserve"> Difference in atmospheric carbon dioxide concentration (ΔpCO</w:t>
      </w:r>
      <w:r>
        <w:rPr>
          <w:rFonts w:eastAsia="Times New Roman"/>
          <w:sz w:val="24"/>
          <w:szCs w:val="24"/>
          <w:vertAlign w:val="subscript"/>
        </w:rPr>
        <w:t>2</w:t>
      </w:r>
      <w:r>
        <w:rPr>
          <w:rFonts w:eastAsia="Times New Roman"/>
          <w:sz w:val="24"/>
          <w:szCs w:val="24"/>
        </w:rPr>
        <w:t xml:space="preserve"> = pCO</w:t>
      </w:r>
      <w:proofErr w:type="gramStart"/>
      <w:r>
        <w:rPr>
          <w:rFonts w:eastAsia="Times New Roman"/>
          <w:sz w:val="24"/>
          <w:szCs w:val="24"/>
          <w:vertAlign w:val="subscript"/>
        </w:rPr>
        <w:t>2,control</w:t>
      </w:r>
      <w:proofErr w:type="gramEnd"/>
      <w:r>
        <w:rPr>
          <w:rFonts w:eastAsia="Times New Roman"/>
          <w:sz w:val="24"/>
          <w:szCs w:val="24"/>
          <w:vertAlign w:val="subscript"/>
        </w:rPr>
        <w:t xml:space="preserve"> </w:t>
      </w:r>
      <w:r>
        <w:rPr>
          <w:rFonts w:eastAsia="Times New Roman"/>
          <w:sz w:val="24"/>
          <w:szCs w:val="24"/>
        </w:rPr>
        <w:t>- pCO</w:t>
      </w:r>
      <w:r>
        <w:rPr>
          <w:rFonts w:eastAsia="Times New Roman"/>
          <w:sz w:val="24"/>
          <w:szCs w:val="24"/>
          <w:vertAlign w:val="subscript"/>
        </w:rPr>
        <w:t>2,experiment</w:t>
      </w:r>
      <w:r>
        <w:rPr>
          <w:rFonts w:eastAsia="Times New Roman"/>
          <w:sz w:val="24"/>
          <w:szCs w:val="24"/>
        </w:rPr>
        <w:t xml:space="preserve">), for each experiment where iron solubility is multiplied by a factor between 0.3 and 3, compared to the same experiment with no factor applied (a and c). Experiments using each of the dust deposition fields for Holocene (a and b) and Last Glacial Maximum (c and d) are shown with different symbols. For each simulation (single data point), the factor of iron solubility was only applied to all grid cells within a specific high-nutrient, low- chlorophyll (HNLC) ocean basin (North Atlantic (NA), North Pacific (NP), Central Eastern Pacific (CEP), South Pacific (SP) and South </w:t>
      </w:r>
      <w:proofErr w:type="spellStart"/>
      <w:r>
        <w:rPr>
          <w:rFonts w:eastAsia="Times New Roman"/>
          <w:sz w:val="24"/>
          <w:szCs w:val="24"/>
        </w:rPr>
        <w:t>Atlántic</w:t>
      </w:r>
      <w:proofErr w:type="spellEnd"/>
      <w:r>
        <w:rPr>
          <w:rFonts w:eastAsia="Times New Roman"/>
          <w:sz w:val="24"/>
          <w:szCs w:val="24"/>
        </w:rPr>
        <w:t>-Indian ocean (SAI)), while iron solubility in all other grid cells in the model was left unchanged. Results are also shown with respect to the median fractional iron solubility of the ocean basin considered (b and d).</w:t>
      </w:r>
    </w:p>
    <w:p w14:paraId="5F5DD8D3" w14:textId="77777777" w:rsidR="00630CE2" w:rsidRDefault="00630CE2" w:rsidP="00630CE2">
      <w:pPr>
        <w:jc w:val="both"/>
        <w:rPr>
          <w:rFonts w:eastAsia="Times New Roman"/>
          <w:sz w:val="24"/>
          <w:szCs w:val="24"/>
        </w:rPr>
      </w:pPr>
    </w:p>
    <w:p w14:paraId="2E540BC4" w14:textId="77777777" w:rsidR="00630CE2" w:rsidRDefault="00630CE2" w:rsidP="00630CE2">
      <w:pPr>
        <w:jc w:val="both"/>
        <w:rPr>
          <w:rFonts w:eastAsia="Times New Roman"/>
          <w:sz w:val="24"/>
          <w:szCs w:val="24"/>
        </w:rPr>
      </w:pPr>
      <w:r>
        <w:rPr>
          <w:rFonts w:eastAsia="Times New Roman"/>
          <w:sz w:val="24"/>
          <w:szCs w:val="24"/>
        </w:rPr>
        <w:t>In terms of regional patterns, our findings align with global trends. Increasing solubility above control levels results in higher CO</w:t>
      </w:r>
      <w:r>
        <w:rPr>
          <w:rFonts w:eastAsia="Times New Roman"/>
          <w:sz w:val="24"/>
          <w:szCs w:val="24"/>
          <w:vertAlign w:val="subscript"/>
        </w:rPr>
        <w:t>2</w:t>
      </w:r>
      <w:r>
        <w:rPr>
          <w:rFonts w:eastAsia="Times New Roman"/>
          <w:sz w:val="24"/>
          <w:szCs w:val="24"/>
        </w:rPr>
        <w:t xml:space="preserve"> sequestration (Figure 6a, 6c), and conversely. Sensitivity experiments to Fe variation show that during the LGM, CO2 concentration was reduced by 8-11% above the capture of control simulations. The most significant variations occurred in the South Atlantic-Indian (SAI) region, where the maximum CO</w:t>
      </w:r>
      <w:r>
        <w:rPr>
          <w:rFonts w:eastAsia="Times New Roman"/>
          <w:sz w:val="24"/>
          <w:szCs w:val="24"/>
          <w:vertAlign w:val="subscript"/>
        </w:rPr>
        <w:t>2</w:t>
      </w:r>
      <w:r>
        <w:rPr>
          <w:rFonts w:eastAsia="Times New Roman"/>
          <w:sz w:val="24"/>
          <w:szCs w:val="24"/>
        </w:rPr>
        <w:t xml:space="preserve"> capture averaged 8.9 ppm. In the Holocene, although the regional patterns replicated those of the LGM, HNLC areas were responsible for a smaller proportion of global CO2 sequestration, accounting for only 44-62% compared to 61-82% during the LGM. This difference is likely due to lower dust deposition and a </w:t>
      </w:r>
      <w:r>
        <w:rPr>
          <w:rFonts w:eastAsia="Times New Roman"/>
          <w:sz w:val="24"/>
          <w:szCs w:val="24"/>
        </w:rPr>
        <w:lastRenderedPageBreak/>
        <w:t>slight reduction in Fe solubility, particularly in HNLC regions relative to glacial periods (Figure 4b and 4d). During this time, the SAI region had an average maximum atmospheric CO</w:t>
      </w:r>
      <w:r>
        <w:rPr>
          <w:rFonts w:eastAsia="Times New Roman"/>
          <w:sz w:val="24"/>
          <w:szCs w:val="24"/>
          <w:vertAlign w:val="subscript"/>
        </w:rPr>
        <w:t>2</w:t>
      </w:r>
      <w:r>
        <w:rPr>
          <w:rFonts w:eastAsia="Times New Roman"/>
          <w:sz w:val="24"/>
          <w:szCs w:val="24"/>
        </w:rPr>
        <w:t xml:space="preserve"> capture of 9.2 ppm, while the North Atlantic basin became more active.</w:t>
      </w:r>
    </w:p>
    <w:p w14:paraId="6954345E" w14:textId="77777777" w:rsidR="00630CE2" w:rsidRDefault="00630CE2" w:rsidP="00630CE2">
      <w:pPr>
        <w:jc w:val="both"/>
        <w:rPr>
          <w:rFonts w:eastAsia="Times New Roman"/>
          <w:sz w:val="24"/>
          <w:szCs w:val="24"/>
        </w:rPr>
      </w:pPr>
    </w:p>
    <w:p w14:paraId="5E69F601" w14:textId="77777777" w:rsidR="00630CE2" w:rsidRDefault="00630CE2" w:rsidP="00630CE2">
      <w:pPr>
        <w:jc w:val="both"/>
        <w:rPr>
          <w:rFonts w:eastAsia="Times New Roman"/>
          <w:sz w:val="24"/>
          <w:szCs w:val="24"/>
        </w:rPr>
      </w:pPr>
      <w:r>
        <w:rPr>
          <w:rFonts w:eastAsia="Times New Roman"/>
          <w:sz w:val="24"/>
          <w:szCs w:val="24"/>
        </w:rPr>
        <w:t>Figure 6 illustrates how the Southern Oceans (SO), particularly the SAI basin, exerts a major control over CO</w:t>
      </w:r>
      <w:r>
        <w:rPr>
          <w:rFonts w:eastAsia="Times New Roman"/>
          <w:sz w:val="24"/>
          <w:szCs w:val="24"/>
          <w:vertAlign w:val="subscript"/>
        </w:rPr>
        <w:t>2</w:t>
      </w:r>
      <w:r>
        <w:rPr>
          <w:rFonts w:eastAsia="Times New Roman"/>
          <w:sz w:val="24"/>
          <w:szCs w:val="24"/>
        </w:rPr>
        <w:t xml:space="preserve"> sequestration, especially during the LGM, despite being highly sensitive to variations in Fe solubility (as shown in Figure 4b and 4d). This increase in sequestration during the LGM could be linked to elevated dust deposition in the region, which was significantly higher during glacial periods, reaching up to 20 times that of the Holocene (as reported by Lamy et al., 2014, and Dome Fuji Ice Core Project members, 2017). However, some models, such as MIROC-ESM and MRI-CGCM</w:t>
      </w:r>
      <w:proofErr w:type="gramStart"/>
      <w:r>
        <w:rPr>
          <w:rFonts w:eastAsia="Times New Roman"/>
          <w:sz w:val="24"/>
          <w:szCs w:val="24"/>
        </w:rPr>
        <w:t>3,  tend</w:t>
      </w:r>
      <w:proofErr w:type="gramEnd"/>
      <w:r>
        <w:rPr>
          <w:rFonts w:eastAsia="Times New Roman"/>
          <w:sz w:val="24"/>
          <w:szCs w:val="24"/>
        </w:rPr>
        <w:t xml:space="preserve"> to underestimate the magnitude of glaciogenic fluxes, possibly due to a lack of agreement in the way each model has been configured to represent vegetation distribution. The North Pacific (NP) basin is the second most active in terms of CO</w:t>
      </w:r>
      <w:r>
        <w:rPr>
          <w:rFonts w:eastAsia="Times New Roman"/>
          <w:sz w:val="24"/>
          <w:szCs w:val="24"/>
          <w:vertAlign w:val="subscript"/>
        </w:rPr>
        <w:t>2</w:t>
      </w:r>
      <w:r>
        <w:rPr>
          <w:rFonts w:eastAsia="Times New Roman"/>
          <w:sz w:val="24"/>
          <w:szCs w:val="24"/>
        </w:rPr>
        <w:t xml:space="preserve"> capture during both periods. These findings partially align with those of Lambert et al. (2021), with the main difference being observed in the Central-Eastern Pacific (CEP). Although it tends to differ slightly from control simulations in both periods, with maximum differences of 3 ppm for maximum solubility values, the North Atlantic (NA) appears to have the least impact on CO</w:t>
      </w:r>
      <w:r>
        <w:rPr>
          <w:rFonts w:eastAsia="Times New Roman"/>
          <w:sz w:val="24"/>
          <w:szCs w:val="24"/>
          <w:vertAlign w:val="subscript"/>
        </w:rPr>
        <w:t>2</w:t>
      </w:r>
      <w:r>
        <w:rPr>
          <w:rFonts w:eastAsia="Times New Roman"/>
          <w:sz w:val="24"/>
          <w:szCs w:val="24"/>
        </w:rPr>
        <w:t xml:space="preserve"> reduction during the LGM. Regardless of the Fe solubility value, the simulations show that the capacity to handle bioavailable Fe remains almost unchanged. However, during the Holocene, the CEP basin appears to play a more significant role than the South Pacific (SP) in terms of CO</w:t>
      </w:r>
      <w:r>
        <w:rPr>
          <w:rFonts w:eastAsia="Times New Roman"/>
          <w:sz w:val="24"/>
          <w:szCs w:val="24"/>
          <w:vertAlign w:val="subscript"/>
        </w:rPr>
        <w:t>2</w:t>
      </w:r>
      <w:r>
        <w:rPr>
          <w:rFonts w:eastAsia="Times New Roman"/>
          <w:sz w:val="24"/>
          <w:szCs w:val="24"/>
        </w:rPr>
        <w:t xml:space="preserve"> sequestration. This trend is possibly associated with weaker Fe deposition in the NA basin relative to the CEP, despite some models reporting increased fluxes from North Africa during the LGM.</w:t>
      </w:r>
    </w:p>
    <w:p w14:paraId="220F67DF" w14:textId="77777777" w:rsidR="00630CE2" w:rsidRDefault="00630CE2" w:rsidP="00630CE2">
      <w:pPr>
        <w:jc w:val="both"/>
        <w:rPr>
          <w:rFonts w:eastAsia="Times New Roman"/>
          <w:sz w:val="24"/>
          <w:szCs w:val="24"/>
        </w:rPr>
      </w:pPr>
    </w:p>
    <w:p w14:paraId="441091E1" w14:textId="77777777" w:rsidR="00630CE2" w:rsidRDefault="00630CE2" w:rsidP="00630CE2">
      <w:pPr>
        <w:jc w:val="both"/>
        <w:rPr>
          <w:rFonts w:eastAsia="Times New Roman"/>
          <w:b/>
          <w:sz w:val="24"/>
          <w:szCs w:val="24"/>
        </w:rPr>
      </w:pPr>
      <w:r>
        <w:rPr>
          <w:rFonts w:eastAsia="Times New Roman"/>
          <w:b/>
          <w:sz w:val="24"/>
          <w:szCs w:val="24"/>
        </w:rPr>
        <w:t>3.2.2. Basin efficiency</w:t>
      </w:r>
    </w:p>
    <w:p w14:paraId="4AB94399" w14:textId="2DFA79CC" w:rsidR="00630CE2" w:rsidRDefault="001A7D46" w:rsidP="00630CE2">
      <w:pPr>
        <w:jc w:val="both"/>
        <w:rPr>
          <w:rFonts w:eastAsia="Times New Roman"/>
          <w:b/>
          <w:sz w:val="24"/>
          <w:szCs w:val="24"/>
        </w:rPr>
      </w:pPr>
      <w:r>
        <w:rPr>
          <w:rFonts w:eastAsia="Times New Roman"/>
          <w:noProof/>
          <w:sz w:val="24"/>
          <w:szCs w:val="24"/>
        </w:rPr>
        <w:drawing>
          <wp:inline distT="114300" distB="114300" distL="114300" distR="114300" wp14:anchorId="7D1F4825" wp14:editId="341FA6C2">
            <wp:extent cx="5731200" cy="332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3327400"/>
                    </a:xfrm>
                    <a:prstGeom prst="rect">
                      <a:avLst/>
                    </a:prstGeom>
                    <a:ln/>
                  </pic:spPr>
                </pic:pic>
              </a:graphicData>
            </a:graphic>
          </wp:inline>
        </w:drawing>
      </w:r>
    </w:p>
    <w:p w14:paraId="35066653" w14:textId="77777777" w:rsidR="001A7D46" w:rsidRDefault="001A7D46" w:rsidP="001A7D46">
      <w:pPr>
        <w:jc w:val="both"/>
        <w:rPr>
          <w:rFonts w:eastAsia="Times New Roman"/>
          <w:sz w:val="24"/>
          <w:szCs w:val="24"/>
        </w:rPr>
      </w:pPr>
      <w:r>
        <w:rPr>
          <w:rFonts w:eastAsia="Times New Roman"/>
          <w:b/>
          <w:sz w:val="24"/>
          <w:szCs w:val="24"/>
        </w:rPr>
        <w:t>Figure 7.</w:t>
      </w:r>
      <w:r>
        <w:rPr>
          <w:rFonts w:eastAsia="Times New Roman"/>
          <w:sz w:val="24"/>
          <w:szCs w:val="24"/>
        </w:rPr>
        <w:t xml:space="preserve"> Difference in atmospheric carbon dioxide partial pressure (pCO2) as in Figure 6, this time normalized by area and dust deposition load.</w:t>
      </w:r>
    </w:p>
    <w:p w14:paraId="6C0FCBB2" w14:textId="77777777" w:rsidR="001A7D46" w:rsidRDefault="001A7D46" w:rsidP="00630CE2">
      <w:pPr>
        <w:jc w:val="both"/>
        <w:rPr>
          <w:rFonts w:eastAsia="Times New Roman"/>
          <w:b/>
          <w:sz w:val="24"/>
          <w:szCs w:val="24"/>
        </w:rPr>
      </w:pPr>
    </w:p>
    <w:p w14:paraId="25CC6824" w14:textId="77777777" w:rsidR="001A7D46" w:rsidRDefault="001A7D46" w:rsidP="00630CE2">
      <w:pPr>
        <w:jc w:val="both"/>
        <w:rPr>
          <w:rFonts w:eastAsia="Times New Roman"/>
          <w:b/>
          <w:sz w:val="24"/>
          <w:szCs w:val="24"/>
        </w:rPr>
      </w:pPr>
    </w:p>
    <w:p w14:paraId="40631CC6" w14:textId="13FA63D5" w:rsidR="00630CE2" w:rsidRDefault="00630CE2" w:rsidP="00630CE2">
      <w:pPr>
        <w:widowControl w:val="0"/>
        <w:jc w:val="both"/>
        <w:rPr>
          <w:rFonts w:eastAsia="Times New Roman"/>
          <w:sz w:val="24"/>
          <w:szCs w:val="24"/>
        </w:rPr>
      </w:pPr>
      <w:r>
        <w:rPr>
          <w:rFonts w:eastAsia="Times New Roman"/>
          <w:sz w:val="24"/>
          <w:szCs w:val="24"/>
        </w:rPr>
        <w:t xml:space="preserve">The contribution of different ocean basins to the total global CO2 reduction due to dust-borne Fe fertilization depends on both the total ocean basin area and the magnitude of iron deposition. </w:t>
      </w:r>
      <w:r w:rsidRPr="001A7D46">
        <w:rPr>
          <w:rFonts w:eastAsia="Times New Roman"/>
          <w:sz w:val="24"/>
          <w:szCs w:val="24"/>
        </w:rPr>
        <w:t>W</w:t>
      </w:r>
      <w:r w:rsidRPr="001A7D46">
        <w:rPr>
          <w:rFonts w:eastAsia="Times New Roman"/>
          <w:sz w:val="24"/>
          <w:szCs w:val="24"/>
        </w:rPr>
        <w:t>hen normalizing the CO2 concentration by both</w:t>
      </w:r>
      <w:r w:rsidR="00482C51">
        <w:rPr>
          <w:rFonts w:eastAsia="Times New Roman"/>
          <w:sz w:val="24"/>
          <w:szCs w:val="24"/>
        </w:rPr>
        <w:t xml:space="preserve"> </w:t>
      </w:r>
      <w:r w:rsidRPr="001A7D46">
        <w:rPr>
          <w:rFonts w:eastAsia="Times New Roman"/>
          <w:sz w:val="24"/>
          <w:szCs w:val="24"/>
        </w:rPr>
        <w:t xml:space="preserve">factors, it reveals that the SP and CEP basins are the most efficient in using available ocean resources to reduce atmospheric CO2 concentration for both periods (Figure 7). </w:t>
      </w:r>
      <w:r>
        <w:rPr>
          <w:rFonts w:eastAsia="Times New Roman"/>
          <w:sz w:val="24"/>
          <w:szCs w:val="24"/>
        </w:rPr>
        <w:t xml:space="preserve">The CEP is an upwelling </w:t>
      </w:r>
      <w:proofErr w:type="gramStart"/>
      <w:r>
        <w:rPr>
          <w:rFonts w:eastAsia="Times New Roman"/>
          <w:sz w:val="24"/>
          <w:szCs w:val="24"/>
        </w:rPr>
        <w:t>zone,</w:t>
      </w:r>
      <w:proofErr w:type="gramEnd"/>
      <w:r>
        <w:rPr>
          <w:rFonts w:eastAsia="Times New Roman"/>
          <w:sz w:val="24"/>
          <w:szCs w:val="24"/>
        </w:rPr>
        <w:t xml:space="preserve"> therefore, a continuous nutrient supply makes this region of vital importance for the biological pump. However, when contrasting the Holocene and the LGM, we can see how the solubility of deposited Fe usually varies between 0.5 and 2.0%, with lower values during the LGM (Figure 4b and 4d). These values are much lower than those found in the SP basin. </w:t>
      </w:r>
    </w:p>
    <w:p w14:paraId="3553A9C1" w14:textId="77777777" w:rsidR="00630CE2" w:rsidRDefault="00630CE2" w:rsidP="00630CE2">
      <w:pPr>
        <w:jc w:val="both"/>
        <w:rPr>
          <w:rFonts w:eastAsia="Times New Roman"/>
          <w:sz w:val="24"/>
          <w:szCs w:val="24"/>
        </w:rPr>
      </w:pPr>
    </w:p>
    <w:p w14:paraId="471C23F5" w14:textId="3DD8F824" w:rsidR="00630CE2" w:rsidRDefault="00630CE2" w:rsidP="00630CE2">
      <w:pPr>
        <w:jc w:val="both"/>
        <w:rPr>
          <w:rFonts w:eastAsia="Times New Roman"/>
          <w:sz w:val="24"/>
          <w:szCs w:val="24"/>
        </w:rPr>
      </w:pPr>
      <w:r>
        <w:rPr>
          <w:rFonts w:eastAsia="Times New Roman"/>
          <w:sz w:val="24"/>
          <w:szCs w:val="24"/>
        </w:rPr>
        <w:t xml:space="preserve">There are remarkable hemispheric differences between basins (Figure 7b, 7d). While SO seems to display a </w:t>
      </w:r>
      <w:commentRangeStart w:id="6"/>
      <w:r>
        <w:rPr>
          <w:rFonts w:eastAsia="Times New Roman"/>
          <w:sz w:val="24"/>
          <w:szCs w:val="24"/>
        </w:rPr>
        <w:t>gradual use</w:t>
      </w:r>
      <w:commentRangeEnd w:id="6"/>
      <w:r>
        <w:commentReference w:id="6"/>
      </w:r>
      <w:r>
        <w:rPr>
          <w:rFonts w:eastAsia="Times New Roman"/>
          <w:sz w:val="24"/>
          <w:szCs w:val="24"/>
        </w:rPr>
        <w:t xml:space="preserve"> of bioavailable Fe for CO</w:t>
      </w:r>
      <w:r>
        <w:rPr>
          <w:rFonts w:eastAsia="Times New Roman"/>
          <w:sz w:val="24"/>
          <w:szCs w:val="24"/>
          <w:vertAlign w:val="subscript"/>
        </w:rPr>
        <w:t>2</w:t>
      </w:r>
      <w:r>
        <w:rPr>
          <w:rFonts w:eastAsia="Times New Roman"/>
          <w:sz w:val="24"/>
          <w:szCs w:val="24"/>
        </w:rPr>
        <w:t xml:space="preserve"> capture, the rest of the HNLC zones show a tendency to be more efficient in utilizing deposited Fe. Therefore, with small amounts, they can achieve the same performance as large basins, as we can see by comparing the behavior of NP and SAI or CEP and SP.</w:t>
      </w:r>
      <w:r w:rsidR="001A7D46">
        <w:rPr>
          <w:rFonts w:eastAsia="Times New Roman"/>
          <w:sz w:val="24"/>
          <w:szCs w:val="24"/>
        </w:rPr>
        <w:t xml:space="preserve"> </w:t>
      </w:r>
      <w:r>
        <w:rPr>
          <w:rFonts w:eastAsia="Times New Roman"/>
          <w:sz w:val="24"/>
          <w:szCs w:val="24"/>
        </w:rPr>
        <w:t>While these trends are evident in both periods, the hemispheric differentiation is more notable during the Holocene than during the LGM. The above more prominently demonstrates the saturation effect of Fe under higher rates of dust deposition.</w:t>
      </w:r>
    </w:p>
    <w:p w14:paraId="000000AB" w14:textId="77777777" w:rsidR="009845E3" w:rsidRDefault="009845E3">
      <w:pPr>
        <w:rPr>
          <w:b/>
          <w:sz w:val="24"/>
          <w:szCs w:val="24"/>
        </w:rPr>
      </w:pPr>
    </w:p>
    <w:p w14:paraId="000000AC" w14:textId="4DD7C1D1" w:rsidR="009845E3" w:rsidRDefault="00000000" w:rsidP="00585E38">
      <w:pPr>
        <w:keepNext/>
        <w:pBdr>
          <w:top w:val="nil"/>
          <w:left w:val="nil"/>
          <w:bottom w:val="nil"/>
          <w:right w:val="nil"/>
          <w:between w:val="nil"/>
        </w:pBdr>
        <w:tabs>
          <w:tab w:val="left" w:pos="2921"/>
        </w:tabs>
        <w:spacing w:before="240" w:after="120"/>
        <w:rPr>
          <w:b/>
          <w:color w:val="000000"/>
          <w:sz w:val="24"/>
          <w:szCs w:val="24"/>
        </w:rPr>
      </w:pPr>
      <w:r>
        <w:rPr>
          <w:b/>
          <w:color w:val="000000"/>
          <w:sz w:val="24"/>
          <w:szCs w:val="24"/>
        </w:rPr>
        <w:t>4 Conclusions</w:t>
      </w:r>
      <w:r w:rsidR="00585E38">
        <w:rPr>
          <w:b/>
          <w:color w:val="000000"/>
          <w:sz w:val="24"/>
          <w:szCs w:val="24"/>
        </w:rPr>
        <w:tab/>
      </w:r>
    </w:p>
    <w:p w14:paraId="000000AD" w14:textId="77777777" w:rsidR="009845E3" w:rsidRDefault="00000000">
      <w:pPr>
        <w:shd w:val="clear" w:color="auto" w:fill="FFFFFF"/>
        <w:spacing w:before="240" w:line="480" w:lineRule="auto"/>
        <w:rPr>
          <w:sz w:val="24"/>
          <w:szCs w:val="24"/>
        </w:rPr>
      </w:pPr>
      <w:r>
        <w:rPr>
          <w:b/>
          <w:color w:val="262626"/>
          <w:sz w:val="24"/>
          <w:szCs w:val="24"/>
        </w:rPr>
        <w:t>Acknowledgments</w:t>
      </w:r>
      <w:r>
        <w:rPr>
          <w:sz w:val="24"/>
          <w:szCs w:val="24"/>
        </w:rPr>
        <w:t> </w:t>
      </w:r>
    </w:p>
    <w:p w14:paraId="000000AE" w14:textId="77777777" w:rsidR="009845E3" w:rsidRDefault="00000000">
      <w:pPr>
        <w:shd w:val="clear" w:color="auto" w:fill="FFFFFF"/>
        <w:spacing w:line="480" w:lineRule="auto"/>
        <w:rPr>
          <w:sz w:val="24"/>
          <w:szCs w:val="24"/>
        </w:rPr>
      </w:pPr>
      <w:r>
        <w:rPr>
          <w:b/>
          <w:color w:val="262626"/>
          <w:sz w:val="24"/>
          <w:szCs w:val="24"/>
        </w:rPr>
        <w:t>Open Research</w:t>
      </w:r>
      <w:r>
        <w:rPr>
          <w:sz w:val="24"/>
          <w:szCs w:val="24"/>
        </w:rPr>
        <w:t> </w:t>
      </w:r>
      <w:r>
        <w:rPr>
          <w:b/>
          <w:color w:val="262626"/>
          <w:sz w:val="24"/>
          <w:szCs w:val="24"/>
        </w:rPr>
        <w:t> </w:t>
      </w:r>
    </w:p>
    <w:p w14:paraId="000000AF" w14:textId="77777777" w:rsidR="009845E3" w:rsidRDefault="00000000">
      <w:pPr>
        <w:shd w:val="clear" w:color="auto" w:fill="FFFFFF"/>
        <w:spacing w:line="480" w:lineRule="auto"/>
        <w:rPr>
          <w:b/>
          <w:color w:val="262626"/>
          <w:sz w:val="24"/>
          <w:szCs w:val="24"/>
        </w:rPr>
      </w:pPr>
      <w:r>
        <w:rPr>
          <w:b/>
          <w:color w:val="262626"/>
          <w:sz w:val="24"/>
          <w:szCs w:val="24"/>
        </w:rPr>
        <w:t>References</w:t>
      </w:r>
    </w:p>
    <w:sectPr w:rsidR="009845E3">
      <w:type w:val="continuous"/>
      <w:pgSz w:w="12240" w:h="15840"/>
      <w:pgMar w:top="1440" w:right="1440" w:bottom="1440" w:left="1440" w:header="432"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ás Cosentino" w:date="2023-04-25T16:27:00Z" w:initials="">
    <w:p w14:paraId="428B0A2D" w14:textId="77777777" w:rsidR="00630CE2" w:rsidRDefault="00630CE2" w:rsidP="00630CE2">
      <w:pPr>
        <w:widowControl w:val="0"/>
        <w:pBdr>
          <w:top w:val="nil"/>
          <w:left w:val="nil"/>
          <w:bottom w:val="nil"/>
          <w:right w:val="nil"/>
          <w:between w:val="nil"/>
        </w:pBdr>
        <w:rPr>
          <w:color w:val="000000"/>
        </w:rPr>
      </w:pPr>
      <w:proofErr w:type="spellStart"/>
      <w:r>
        <w:rPr>
          <w:rFonts w:ascii="Arial" w:eastAsia="Arial" w:hAnsi="Arial" w:cs="Arial"/>
          <w:color w:val="000000"/>
          <w:sz w:val="22"/>
          <w:szCs w:val="22"/>
        </w:rPr>
        <w:t>expandir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este</w:t>
      </w:r>
      <w:proofErr w:type="spellEnd"/>
      <w:r>
        <w:rPr>
          <w:rFonts w:ascii="Arial" w:eastAsia="Arial" w:hAnsi="Arial" w:cs="Arial"/>
          <w:color w:val="000000"/>
          <w:sz w:val="22"/>
          <w:szCs w:val="22"/>
        </w:rPr>
        <w:t xml:space="preserve"> caption para </w:t>
      </w:r>
      <w:proofErr w:type="spellStart"/>
      <w:r>
        <w:rPr>
          <w:rFonts w:ascii="Arial" w:eastAsia="Arial" w:hAnsi="Arial" w:cs="Arial"/>
          <w:color w:val="000000"/>
          <w:sz w:val="22"/>
          <w:szCs w:val="22"/>
        </w:rPr>
        <w:t>explicar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los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agregados</w:t>
      </w:r>
      <w:proofErr w:type="spellEnd"/>
      <w:r>
        <w:rPr>
          <w:rFonts w:ascii="Arial" w:eastAsia="Arial" w:hAnsi="Arial" w:cs="Arial"/>
          <w:color w:val="000000"/>
          <w:sz w:val="22"/>
          <w:szCs w:val="22"/>
        </w:rPr>
        <w:t xml:space="preserve"> de la </w:t>
      </w:r>
      <w:proofErr w:type="spellStart"/>
      <w:r>
        <w:rPr>
          <w:rFonts w:ascii="Arial" w:eastAsia="Arial" w:hAnsi="Arial" w:cs="Arial"/>
          <w:color w:val="000000"/>
          <w:sz w:val="22"/>
          <w:szCs w:val="22"/>
        </w:rPr>
        <w:t>figura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valores</w:t>
      </w:r>
      <w:proofErr w:type="spellEnd"/>
      <w:r>
        <w:rPr>
          <w:rFonts w:ascii="Arial" w:eastAsia="Arial" w:hAnsi="Arial" w:cs="Arial"/>
          <w:color w:val="000000"/>
          <w:sz w:val="22"/>
          <w:szCs w:val="22"/>
        </w:rPr>
        <w:t xml:space="preserve"> pCO2 de </w:t>
      </w:r>
      <w:proofErr w:type="spellStart"/>
      <w:r>
        <w:rPr>
          <w:rFonts w:ascii="Arial" w:eastAsia="Arial" w:hAnsi="Arial" w:cs="Arial"/>
          <w:color w:val="000000"/>
          <w:sz w:val="22"/>
          <w:szCs w:val="22"/>
        </w:rPr>
        <w:t>equilibrio</w:t>
      </w:r>
      <w:proofErr w:type="spellEnd"/>
    </w:p>
  </w:comment>
  <w:comment w:id="2" w:author="NATALIA OPAZO CUEVAS" w:date="2023-04-25T16:29:00Z" w:initials="">
    <w:p w14:paraId="6B124533" w14:textId="77777777" w:rsidR="00630CE2" w:rsidRDefault="00630CE2" w:rsidP="00630CE2">
      <w:pPr>
        <w:widowControl w:val="0"/>
        <w:pBdr>
          <w:top w:val="nil"/>
          <w:left w:val="nil"/>
          <w:bottom w:val="nil"/>
          <w:right w:val="nil"/>
          <w:between w:val="nil"/>
        </w:pBdr>
        <w:rPr>
          <w:color w:val="000000"/>
        </w:rPr>
      </w:pPr>
      <w:proofErr w:type="spellStart"/>
      <w:r>
        <w:rPr>
          <w:rFonts w:ascii="Arial" w:eastAsia="Arial" w:hAnsi="Arial" w:cs="Arial"/>
          <w:color w:val="000000"/>
          <w:sz w:val="22"/>
          <w:szCs w:val="22"/>
        </w:rPr>
        <w:t>Modificar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figura</w:t>
      </w:r>
      <w:proofErr w:type="spellEnd"/>
      <w:r>
        <w:rPr>
          <w:rFonts w:ascii="Arial" w:eastAsia="Arial" w:hAnsi="Arial" w:cs="Arial"/>
          <w:color w:val="000000"/>
          <w:sz w:val="22"/>
          <w:szCs w:val="22"/>
        </w:rPr>
        <w:t xml:space="preserve"> original para que no </w:t>
      </w:r>
      <w:proofErr w:type="spellStart"/>
      <w:r>
        <w:rPr>
          <w:rFonts w:ascii="Arial" w:eastAsia="Arial" w:hAnsi="Arial" w:cs="Arial"/>
          <w:color w:val="000000"/>
          <w:sz w:val="22"/>
          <w:szCs w:val="22"/>
        </w:rPr>
        <w:t>haya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suplementaria</w:t>
      </w:r>
      <w:proofErr w:type="spellEnd"/>
    </w:p>
  </w:comment>
  <w:comment w:id="4" w:author="NATALIA OPAZO CUEVAS" w:date="2023-04-25T16:29:00Z" w:initials="">
    <w:p w14:paraId="36F5A219" w14:textId="77777777" w:rsidR="00630CE2" w:rsidRDefault="00630CE2" w:rsidP="00630CE2">
      <w:pPr>
        <w:widowControl w:val="0"/>
        <w:pBdr>
          <w:top w:val="nil"/>
          <w:left w:val="nil"/>
          <w:bottom w:val="nil"/>
          <w:right w:val="nil"/>
          <w:between w:val="nil"/>
        </w:pBdr>
        <w:rPr>
          <w:color w:val="000000"/>
        </w:rPr>
      </w:pPr>
      <w:r>
        <w:rPr>
          <w:rFonts w:ascii="Arial" w:eastAsia="Arial" w:hAnsi="Arial" w:cs="Arial"/>
          <w:color w:val="000000"/>
          <w:sz w:val="22"/>
          <w:szCs w:val="22"/>
        </w:rPr>
        <w:t xml:space="preserve">Sacar lo de </w:t>
      </w:r>
      <w:proofErr w:type="spellStart"/>
      <w:r>
        <w:rPr>
          <w:rFonts w:ascii="Arial" w:eastAsia="Arial" w:hAnsi="Arial" w:cs="Arial"/>
          <w:color w:val="000000"/>
          <w:sz w:val="22"/>
          <w:szCs w:val="22"/>
        </w:rPr>
        <w:t>figura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suplementaria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cambiar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por</w:t>
      </w:r>
      <w:proofErr w:type="spellEnd"/>
      <w:r>
        <w:rPr>
          <w:rFonts w:ascii="Arial" w:eastAsia="Arial" w:hAnsi="Arial" w:cs="Arial"/>
          <w:color w:val="000000"/>
          <w:sz w:val="22"/>
          <w:szCs w:val="22"/>
        </w:rPr>
        <w:t xml:space="preserve"> la </w:t>
      </w:r>
      <w:proofErr w:type="spellStart"/>
      <w:r>
        <w:rPr>
          <w:rFonts w:ascii="Arial" w:eastAsia="Arial" w:hAnsi="Arial" w:cs="Arial"/>
          <w:color w:val="000000"/>
          <w:sz w:val="22"/>
          <w:szCs w:val="22"/>
        </w:rPr>
        <w:t>figura</w:t>
      </w:r>
      <w:proofErr w:type="spellEnd"/>
      <w:r>
        <w:rPr>
          <w:rFonts w:ascii="Arial" w:eastAsia="Arial" w:hAnsi="Arial" w:cs="Arial"/>
          <w:color w:val="000000"/>
          <w:sz w:val="22"/>
          <w:szCs w:val="22"/>
        </w:rPr>
        <w:t xml:space="preserve"> 5</w:t>
      </w:r>
    </w:p>
  </w:comment>
  <w:comment w:id="6" w:author="Nicolás Cosentino" w:date="2023-04-07T14:05:00Z" w:initials="">
    <w:p w14:paraId="4562CC37" w14:textId="77777777" w:rsidR="00630CE2" w:rsidRDefault="00630CE2" w:rsidP="00630CE2">
      <w:pPr>
        <w:widowControl w:val="0"/>
        <w:pBdr>
          <w:top w:val="nil"/>
          <w:left w:val="nil"/>
          <w:bottom w:val="nil"/>
          <w:right w:val="nil"/>
          <w:between w:val="nil"/>
        </w:pBdr>
        <w:rPr>
          <w:color w:val="000000"/>
        </w:rPr>
      </w:pPr>
      <w:proofErr w:type="spellStart"/>
      <w:r>
        <w:rPr>
          <w:rFonts w:ascii="Arial" w:eastAsia="Arial" w:hAnsi="Arial" w:cs="Arial"/>
          <w:color w:val="000000"/>
          <w:sz w:val="22"/>
          <w:szCs w:val="22"/>
        </w:rPr>
        <w:t>creo</w:t>
      </w:r>
      <w:proofErr w:type="spellEnd"/>
      <w:r>
        <w:rPr>
          <w:rFonts w:ascii="Arial" w:eastAsia="Arial" w:hAnsi="Arial" w:cs="Arial"/>
          <w:color w:val="000000"/>
          <w:sz w:val="22"/>
          <w:szCs w:val="22"/>
        </w:rPr>
        <w:t xml:space="preserve"> que </w:t>
      </w:r>
      <w:proofErr w:type="spellStart"/>
      <w:r>
        <w:rPr>
          <w:rFonts w:ascii="Arial" w:eastAsia="Arial" w:hAnsi="Arial" w:cs="Arial"/>
          <w:color w:val="000000"/>
          <w:sz w:val="22"/>
          <w:szCs w:val="22"/>
        </w:rPr>
        <w:t>acá</w:t>
      </w:r>
      <w:proofErr w:type="spellEnd"/>
      <w:r>
        <w:rPr>
          <w:rFonts w:ascii="Arial" w:eastAsia="Arial" w:hAnsi="Arial" w:cs="Arial"/>
          <w:color w:val="000000"/>
          <w:sz w:val="22"/>
          <w:szCs w:val="22"/>
        </w:rPr>
        <w:t xml:space="preserve"> "gradual" </w:t>
      </w:r>
      <w:proofErr w:type="spellStart"/>
      <w:r>
        <w:rPr>
          <w:rFonts w:ascii="Arial" w:eastAsia="Arial" w:hAnsi="Arial" w:cs="Arial"/>
          <w:color w:val="000000"/>
          <w:sz w:val="22"/>
          <w:szCs w:val="22"/>
        </w:rPr>
        <w:t>está</w:t>
      </w:r>
      <w:proofErr w:type="spellEnd"/>
      <w:r>
        <w:rPr>
          <w:rFonts w:ascii="Arial" w:eastAsia="Arial" w:hAnsi="Arial" w:cs="Arial"/>
          <w:color w:val="000000"/>
          <w:sz w:val="22"/>
          <w:szCs w:val="22"/>
        </w:rPr>
        <w:t xml:space="preserve"> mal </w:t>
      </w:r>
      <w:proofErr w:type="spellStart"/>
      <w:r>
        <w:rPr>
          <w:rFonts w:ascii="Arial" w:eastAsia="Arial" w:hAnsi="Arial" w:cs="Arial"/>
          <w:color w:val="000000"/>
          <w:sz w:val="22"/>
          <w:szCs w:val="22"/>
        </w:rPr>
        <w:t>usado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discutámoslo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el</w:t>
      </w:r>
      <w:proofErr w:type="spellEnd"/>
      <w:r>
        <w:rPr>
          <w:rFonts w:ascii="Arial" w:eastAsia="Arial" w:hAnsi="Arial" w:cs="Arial"/>
          <w:color w:val="000000"/>
          <w:sz w:val="22"/>
          <w:szCs w:val="22"/>
        </w:rPr>
        <w:t xml:space="preserve"> lunes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8B0A2D" w15:done="0"/>
  <w15:commentEx w15:paraId="6B124533" w15:done="0"/>
  <w15:commentEx w15:paraId="36F5A219" w15:done="0"/>
  <w15:commentEx w15:paraId="4562CC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8B0A2D" w16cid:durableId="2884FAC8"/>
  <w16cid:commentId w16cid:paraId="6B124533" w16cid:durableId="2884FAC9"/>
  <w16cid:commentId w16cid:paraId="36F5A219" w16cid:durableId="2884FACA"/>
  <w16cid:commentId w16cid:paraId="4562CC37" w16cid:durableId="2884FA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DEAF" w14:textId="77777777" w:rsidR="00262223" w:rsidRDefault="00262223">
      <w:r>
        <w:separator/>
      </w:r>
    </w:p>
  </w:endnote>
  <w:endnote w:type="continuationSeparator" w:id="0">
    <w:p w14:paraId="3D7D7B79" w14:textId="77777777" w:rsidR="00262223" w:rsidRDefault="0026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2" w14:textId="77777777" w:rsidR="009845E3" w:rsidRDefault="009845E3">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A1E5" w14:textId="77777777" w:rsidR="00262223" w:rsidRDefault="00262223">
      <w:r>
        <w:separator/>
      </w:r>
    </w:p>
  </w:footnote>
  <w:footnote w:type="continuationSeparator" w:id="0">
    <w:p w14:paraId="3FE1C419" w14:textId="77777777" w:rsidR="00262223" w:rsidRDefault="00262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9845E3" w:rsidRDefault="00000000">
    <w:pPr>
      <w:pBdr>
        <w:top w:val="nil"/>
        <w:left w:val="nil"/>
        <w:bottom w:val="nil"/>
        <w:right w:val="nil"/>
        <w:between w:val="nil"/>
      </w:pBdr>
      <w:tabs>
        <w:tab w:val="center" w:pos="4680"/>
        <w:tab w:val="right" w:pos="9360"/>
      </w:tabs>
      <w:jc w:val="center"/>
      <w:rPr>
        <w:color w:val="000000"/>
      </w:rPr>
    </w:pPr>
    <w:r>
      <w:rPr>
        <w:color w:val="000000"/>
      </w:rPr>
      <w:t xml:space="preserve">manuscript submitted to </w:t>
    </w:r>
    <w:r>
      <w:rPr>
        <w:i/>
        <w:color w:val="000000"/>
      </w:rPr>
      <w:t>Paleoceanography and Paleoclimatology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0" w14:textId="77777777" w:rsidR="009845E3" w:rsidRDefault="00000000">
    <w:pPr>
      <w:pBdr>
        <w:top w:val="nil"/>
        <w:left w:val="nil"/>
        <w:bottom w:val="nil"/>
        <w:right w:val="nil"/>
        <w:between w:val="nil"/>
      </w:pBdr>
      <w:tabs>
        <w:tab w:val="center" w:pos="4680"/>
        <w:tab w:val="right" w:pos="9360"/>
      </w:tabs>
      <w:jc w:val="center"/>
      <w:rPr>
        <w:color w:val="000000"/>
      </w:rPr>
    </w:pPr>
    <w:r>
      <w:rPr>
        <w:color w:val="000000"/>
      </w:rPr>
      <w:t xml:space="preserve">Confidential manuscript submitted to </w:t>
    </w:r>
    <w:r>
      <w:rPr>
        <w:i/>
        <w:color w:val="000000"/>
      </w:rPr>
      <w:t>replace this text with name of 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E79FE"/>
    <w:multiLevelType w:val="multilevel"/>
    <w:tmpl w:val="A4C4A1B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73651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E3"/>
    <w:rsid w:val="000818DC"/>
    <w:rsid w:val="000E582A"/>
    <w:rsid w:val="00167E42"/>
    <w:rsid w:val="001A7D46"/>
    <w:rsid w:val="00226E3A"/>
    <w:rsid w:val="00262223"/>
    <w:rsid w:val="00265A3B"/>
    <w:rsid w:val="002E237F"/>
    <w:rsid w:val="003070E4"/>
    <w:rsid w:val="00447975"/>
    <w:rsid w:val="00482C51"/>
    <w:rsid w:val="0053268F"/>
    <w:rsid w:val="00585E38"/>
    <w:rsid w:val="005C2ED1"/>
    <w:rsid w:val="00630794"/>
    <w:rsid w:val="00630CE2"/>
    <w:rsid w:val="006E1F1C"/>
    <w:rsid w:val="00736E8A"/>
    <w:rsid w:val="00836523"/>
    <w:rsid w:val="00842F9C"/>
    <w:rsid w:val="00861C61"/>
    <w:rsid w:val="008B53D6"/>
    <w:rsid w:val="009307A2"/>
    <w:rsid w:val="00945D8C"/>
    <w:rsid w:val="009845E3"/>
    <w:rsid w:val="009D3D6D"/>
    <w:rsid w:val="009F23B3"/>
    <w:rsid w:val="00B36CF6"/>
    <w:rsid w:val="00BC2C77"/>
    <w:rsid w:val="00C02200"/>
    <w:rsid w:val="00C97557"/>
    <w:rsid w:val="00DE1B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58EC"/>
  <w15:docId w15:val="{9AD273B5-DF7C-49D9-AED2-4115CB6F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077"/>
    <w:rPr>
      <w:rFonts w:eastAsia="Calibri"/>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Encabezado">
    <w:name w:val="header"/>
    <w:basedOn w:val="Normal"/>
    <w:link w:val="EncabezadoC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EncabezadoCar">
    <w:name w:val="Encabezado Car"/>
    <w:basedOn w:val="Fuentedeprrafopredeter"/>
    <w:link w:val="Encabezado"/>
    <w:uiPriority w:val="99"/>
    <w:rsid w:val="000379AB"/>
    <w:rPr>
      <w:rFonts w:ascii="Times New Roman" w:eastAsia="Calibri" w:hAnsi="Times New Roman" w:cs="Times New Roman"/>
      <w:sz w:val="20"/>
      <w:szCs w:val="20"/>
    </w:rPr>
  </w:style>
  <w:style w:type="character" w:styleId="Hipervnculo">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tuloCar">
    <w:name w:val="Título Car"/>
    <w:basedOn w:val="Fuentedeprrafopredeter"/>
    <w:link w:val="Ttulo"/>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Piedepgina">
    <w:name w:val="footer"/>
    <w:basedOn w:val="Normal"/>
    <w:link w:val="PiedepginaCar"/>
    <w:uiPriority w:val="99"/>
    <w:unhideWhenUsed/>
    <w:rsid w:val="000379AB"/>
    <w:pPr>
      <w:tabs>
        <w:tab w:val="center" w:pos="4680"/>
        <w:tab w:val="right" w:pos="9360"/>
      </w:tabs>
    </w:pPr>
  </w:style>
  <w:style w:type="character" w:customStyle="1" w:styleId="PiedepginaCar">
    <w:name w:val="Pie de página Car"/>
    <w:basedOn w:val="Fuentedeprrafopredeter"/>
    <w:link w:val="Piedepgina"/>
    <w:uiPriority w:val="99"/>
    <w:rsid w:val="000379AB"/>
    <w:rPr>
      <w:rFonts w:ascii="Times New Roman" w:eastAsia="Calibri" w:hAnsi="Times New Roman" w:cs="Times New Roman"/>
      <w:sz w:val="20"/>
      <w:szCs w:val="20"/>
    </w:rPr>
  </w:style>
  <w:style w:type="paragraph" w:styleId="Prrafodelista">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Mencinsinresolver">
    <w:name w:val="Unresolved Mention"/>
    <w:basedOn w:val="Fuentedeprrafopredeter"/>
    <w:uiPriority w:val="99"/>
    <w:rsid w:val="00B81C79"/>
    <w:rPr>
      <w:color w:val="808080"/>
      <w:shd w:val="clear" w:color="auto" w:fill="E6E6E6"/>
    </w:rPr>
  </w:style>
  <w:style w:type="paragraph" w:styleId="Textodeglobo">
    <w:name w:val="Balloon Text"/>
    <w:basedOn w:val="Normal"/>
    <w:link w:val="TextodegloboCar"/>
    <w:uiPriority w:val="99"/>
    <w:semiHidden/>
    <w:unhideWhenUsed/>
    <w:rsid w:val="007B4B9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B93"/>
    <w:rPr>
      <w:rFonts w:ascii="Segoe UI" w:eastAsia="Calibri" w:hAnsi="Segoe UI" w:cs="Segoe UI"/>
      <w:sz w:val="18"/>
      <w:szCs w:val="18"/>
    </w:rPr>
  </w:style>
  <w:style w:type="character" w:styleId="nfasis">
    <w:name w:val="Emphasis"/>
    <w:basedOn w:val="Fuentedeprrafopredeter"/>
    <w:uiPriority w:val="20"/>
    <w:qFormat/>
    <w:rsid w:val="007B4B93"/>
    <w:rPr>
      <w:i/>
      <w:iCs/>
    </w:rPr>
  </w:style>
  <w:style w:type="character" w:styleId="Hipervnculovisitado">
    <w:name w:val="FollowedHyperlink"/>
    <w:basedOn w:val="Fuentedeprrafopredeter"/>
    <w:uiPriority w:val="99"/>
    <w:semiHidden/>
    <w:unhideWhenUsed/>
    <w:rsid w:val="00F45E57"/>
    <w:rPr>
      <w:color w:val="954F72" w:themeColor="followedHyperlink"/>
      <w:u w:val="single"/>
    </w:rPr>
  </w:style>
  <w:style w:type="character" w:styleId="Nmerodelnea">
    <w:name w:val="line number"/>
    <w:basedOn w:val="Fuentedeprrafopredeter"/>
    <w:uiPriority w:val="99"/>
    <w:semiHidden/>
    <w:unhideWhenUsed/>
    <w:rsid w:val="00BD47BB"/>
  </w:style>
  <w:style w:type="character" w:styleId="Refdecomentario">
    <w:name w:val="annotation reference"/>
    <w:basedOn w:val="Fuentedeprrafopredeter"/>
    <w:uiPriority w:val="99"/>
    <w:semiHidden/>
    <w:unhideWhenUsed/>
    <w:rsid w:val="0037171B"/>
    <w:rPr>
      <w:sz w:val="16"/>
      <w:szCs w:val="16"/>
    </w:rPr>
  </w:style>
  <w:style w:type="paragraph" w:styleId="Textocomentario">
    <w:name w:val="annotation text"/>
    <w:basedOn w:val="Normal"/>
    <w:link w:val="TextocomentarioCar"/>
    <w:uiPriority w:val="99"/>
    <w:semiHidden/>
    <w:unhideWhenUsed/>
    <w:rsid w:val="0037171B"/>
  </w:style>
  <w:style w:type="character" w:customStyle="1" w:styleId="TextocomentarioCar">
    <w:name w:val="Texto comentario Car"/>
    <w:basedOn w:val="Fuentedeprrafopredeter"/>
    <w:link w:val="Textocomentario"/>
    <w:uiPriority w:val="99"/>
    <w:semiHidden/>
    <w:rsid w:val="0037171B"/>
    <w:rPr>
      <w:rFonts w:ascii="Times New Roman" w:eastAsia="Calibri"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7171B"/>
    <w:rPr>
      <w:b/>
      <w:bCs/>
    </w:rPr>
  </w:style>
  <w:style w:type="character" w:customStyle="1" w:styleId="AsuntodelcomentarioCar">
    <w:name w:val="Asunto del comentario Car"/>
    <w:basedOn w:val="TextocomentarioCar"/>
    <w:link w:val="Asuntodelcomentario"/>
    <w:uiPriority w:val="99"/>
    <w:semiHidden/>
    <w:rsid w:val="0037171B"/>
    <w:rPr>
      <w:rFonts w:ascii="Times New Roman" w:eastAsia="Calibri" w:hAnsi="Times New Roman" w:cs="Times New Roman"/>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16712">
      <w:bodyDiv w:val="1"/>
      <w:marLeft w:val="0"/>
      <w:marRight w:val="0"/>
      <w:marTop w:val="0"/>
      <w:marBottom w:val="0"/>
      <w:divBdr>
        <w:top w:val="none" w:sz="0" w:space="0" w:color="auto"/>
        <w:left w:val="none" w:sz="0" w:space="0" w:color="auto"/>
        <w:bottom w:val="none" w:sz="0" w:space="0" w:color="auto"/>
        <w:right w:val="none" w:sz="0" w:space="0" w:color="auto"/>
      </w:divBdr>
    </w:div>
    <w:div w:id="653145308">
      <w:bodyDiv w:val="1"/>
      <w:marLeft w:val="0"/>
      <w:marRight w:val="0"/>
      <w:marTop w:val="0"/>
      <w:marBottom w:val="0"/>
      <w:divBdr>
        <w:top w:val="none" w:sz="0" w:space="0" w:color="auto"/>
        <w:left w:val="none" w:sz="0" w:space="0" w:color="auto"/>
        <w:bottom w:val="none" w:sz="0" w:space="0" w:color="auto"/>
        <w:right w:val="none" w:sz="0" w:space="0" w:color="auto"/>
      </w:divBdr>
    </w:div>
    <w:div w:id="834998394">
      <w:bodyDiv w:val="1"/>
      <w:marLeft w:val="0"/>
      <w:marRight w:val="0"/>
      <w:marTop w:val="0"/>
      <w:marBottom w:val="0"/>
      <w:divBdr>
        <w:top w:val="none" w:sz="0" w:space="0" w:color="auto"/>
        <w:left w:val="none" w:sz="0" w:space="0" w:color="auto"/>
        <w:bottom w:val="none" w:sz="0" w:space="0" w:color="auto"/>
        <w:right w:val="none" w:sz="0" w:space="0" w:color="auto"/>
      </w:divBdr>
    </w:div>
    <w:div w:id="1804541701">
      <w:bodyDiv w:val="1"/>
      <w:marLeft w:val="0"/>
      <w:marRight w:val="0"/>
      <w:marTop w:val="0"/>
      <w:marBottom w:val="0"/>
      <w:divBdr>
        <w:top w:val="none" w:sz="0" w:space="0" w:color="auto"/>
        <w:left w:val="none" w:sz="0" w:space="0" w:color="auto"/>
        <w:bottom w:val="none" w:sz="0" w:space="0" w:color="auto"/>
        <w:right w:val="none" w:sz="0" w:space="0" w:color="auto"/>
      </w:divBdr>
    </w:div>
    <w:div w:id="191512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xhocU+xOhQcTh/1Dce8FmmBc1A==">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13</Pages>
  <Words>4393</Words>
  <Characters>24167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Natalia Opazo Cuevas</cp:lastModifiedBy>
  <cp:revision>12</cp:revision>
  <dcterms:created xsi:type="dcterms:W3CDTF">2022-10-14T14:45:00Z</dcterms:created>
  <dcterms:modified xsi:type="dcterms:W3CDTF">2023-08-15T23:41:00Z</dcterms:modified>
</cp:coreProperties>
</file>