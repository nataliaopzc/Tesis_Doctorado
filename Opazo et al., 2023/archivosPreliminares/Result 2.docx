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40" w:line="18.81818181818181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Iron solubility effect on atmospheric carbon dioxide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w:t>
      </w:r>
      <w:commentRangeStart w:id="0"/>
      <w:r w:rsidDel="00000000" w:rsidR="00000000" w:rsidRPr="00000000">
        <w:rPr>
          <w:rFonts w:ascii="Times New Roman" w:cs="Times New Roman" w:eastAsia="Times New Roman" w:hAnsi="Times New Roman"/>
          <w:b w:val="1"/>
          <w:sz w:val="24"/>
          <w:szCs w:val="24"/>
          <w:rtl w:val="0"/>
        </w:rPr>
        <w:t xml:space="preserve">ure</w:t>
      </w:r>
      <w:r w:rsidDel="00000000" w:rsidR="00000000" w:rsidRPr="00000000">
        <w:rPr>
          <w:rFonts w:ascii="Times New Roman" w:cs="Times New Roman" w:eastAsia="Times New Roman" w:hAnsi="Times New Roman"/>
          <w:b w:val="1"/>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Partial pressure of atmospheric carbon dioxide (pCO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concentration for each experiment where iron solubility is multiplied by a factor between 0.3 and 3. Experiments using each of the dust deposition fields for Holocene (in red) and Last Glacial Maximum (LGM, in blue) are shown with different symbols.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5, increasing the solubility of Fe results in a decrease in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concentration. This relationship exhibits a marked non-linear behavior, suggesting a threshold for efficient Fe utilization, as also observed by Saini et al. (2022). </w:t>
      </w:r>
      <w:ins w:author="NATALIA OPAZO CUEVAS" w:id="0" w:date="2023-04-24T20:27:20Z">
        <w:commentRangeStart w:id="1"/>
        <w:r w:rsidDel="00000000" w:rsidR="00000000" w:rsidRPr="00000000">
          <w:rPr>
            <w:rFonts w:ascii="Times New Roman" w:cs="Times New Roman" w:eastAsia="Times New Roman" w:hAnsi="Times New Roman"/>
            <w:sz w:val="24"/>
            <w:szCs w:val="24"/>
            <w:rtl w:val="0"/>
          </w:rPr>
          <w:t xml:space="preserve"> This effect is also illustrated in Figure xx of the Supplementary Material, which shows that the Holocene and LGM experienced a maximum CO2 decrease of around 91 and 44 ppm, respectively. This finding indicates the point at which atmospheric CO2 concentration would experience no significant change due to the combined influence of dust and Fe solubility.</w:t>
        </w:r>
      </w:ins>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simulations indicate that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sequestration during the Holocene differs from that of the LGM. The variations in CO2 levels during glacial periods are between 7 to 37 ppm lower (Table 3), depending on the type of dust model and the Fe solubility associated with it. When bioavailable Fe levels increase, the difference in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between the LGM and Holocene is reduced (Figure 5). These findings suggest a potential buffering effect of Fe in the glacial ocean, which may become saturated more quickly due to the increase in dust flux during this period.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significant impact of Fe solubility on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capture is demonstrated by the rapid response of marine biomass. Our simulations show that doubling the Fe solubility of the Holocene triggers an average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removal similar to that during the glacial period (see purple box in Figure 5), while tripling it results in a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uptake equivalent to doubling the solubility during the LGM. In other words, doubling the current Fe solubility can lead to a global carbon sequestration comparable to the increase in dust during the last maximum glaciation. Our globally distributed dust fields exhibit LGM:Holocene ratios ranging from 1.4 to 4.7, which are consistent with other studies indicating 2.2 to 6.0 times pre-industrial concentrations (</w:t>
      </w:r>
      <w:r w:rsidDel="00000000" w:rsidR="00000000" w:rsidRPr="00000000">
        <w:rPr>
          <w:rFonts w:ascii="Times New Roman" w:cs="Times New Roman" w:eastAsia="Times New Roman" w:hAnsi="Times New Roman"/>
          <w:sz w:val="24"/>
          <w:szCs w:val="24"/>
          <w:rtl w:val="0"/>
        </w:rPr>
        <w:t xml:space="preserve">Albani et al., 2016: Lambert et al., 2015; Mahowald et al., 2006; Sudarchikova et al., 2015; Takemura et al., 2009</w:t>
      </w:r>
      <w:r w:rsidDel="00000000" w:rsidR="00000000" w:rsidRPr="00000000">
        <w:rPr>
          <w:rFonts w:ascii="Times New Roman" w:cs="Times New Roman" w:eastAsia="Times New Roman" w:hAnsi="Times New Roman"/>
          <w:sz w:val="24"/>
          <w:szCs w:val="24"/>
          <w:rtl w:val="0"/>
        </w:rPr>
        <w:t xml:space="preserve">). </w:t>
      </w:r>
      <w:ins w:author="NATALIA OPAZO CUEVAS" w:id="1" w:date="2023-04-24T21:03:09Z">
        <w:commentRangeStart w:id="2"/>
        <w:r w:rsidDel="00000000" w:rsidR="00000000" w:rsidRPr="00000000">
          <w:rPr>
            <w:rFonts w:ascii="Times New Roman" w:cs="Times New Roman" w:eastAsia="Times New Roman" w:hAnsi="Times New Roman"/>
            <w:sz w:val="24"/>
            <w:szCs w:val="24"/>
            <w:rtl w:val="0"/>
          </w:rPr>
          <w:t xml:space="preserve">We also found that at a certain point, when we quadruple the Fe solubility, the CO2 concentrations during both the Holocene and the LGM reach approximately 222 ppm (see Figure xx of the Supplementary Material). </w:t>
        </w:r>
      </w:ins>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This suggests that Fe solubility could play a key role in oceanic carbon fixation, which has been overlooked due to the scarcity of paleo-solubility data compared to Fe paleo-flux data.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Regional behavior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igur</w:t>
      </w:r>
      <w:r w:rsidDel="00000000" w:rsidR="00000000" w:rsidRPr="00000000">
        <w:rPr>
          <w:rFonts w:ascii="Times New Roman" w:cs="Times New Roman" w:eastAsia="Times New Roman" w:hAnsi="Times New Roman"/>
          <w:b w:val="1"/>
          <w:sz w:val="24"/>
          <w:szCs w:val="24"/>
          <w:rtl w:val="0"/>
        </w:rPr>
        <w:t xml:space="preserve">e 6.</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iffer</w:t>
      </w:r>
      <w:r w:rsidDel="00000000" w:rsidR="00000000" w:rsidRPr="00000000">
        <w:rPr>
          <w:rFonts w:ascii="Times New Roman" w:cs="Times New Roman" w:eastAsia="Times New Roman" w:hAnsi="Times New Roman"/>
          <w:sz w:val="24"/>
          <w:szCs w:val="24"/>
          <w:rtl w:val="0"/>
        </w:rPr>
        <w:t xml:space="preserve">ence in atmospheric carbon dioxide concentration (ΔpCO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vertAlign w:val="subscript"/>
          <w:rtl w:val="0"/>
        </w:rPr>
        <w:t xml:space="preserve">control</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pCO</w:t>
      </w:r>
      <w:r w:rsidDel="00000000" w:rsidR="00000000" w:rsidRPr="00000000">
        <w:rPr>
          <w:rFonts w:ascii="Times New Roman" w:cs="Times New Roman" w:eastAsia="Times New Roman" w:hAnsi="Times New Roman"/>
          <w:sz w:val="24"/>
          <w:szCs w:val="24"/>
          <w:vertAlign w:val="subscript"/>
          <w:rtl w:val="0"/>
        </w:rPr>
        <w:t xml:space="preserve">2,experiment</w:t>
      </w:r>
      <w:r w:rsidDel="00000000" w:rsidR="00000000" w:rsidRPr="00000000">
        <w:rPr>
          <w:rFonts w:ascii="Times New Roman" w:cs="Times New Roman" w:eastAsia="Times New Roman" w:hAnsi="Times New Roman"/>
          <w:sz w:val="24"/>
          <w:szCs w:val="24"/>
          <w:rtl w:val="0"/>
        </w:rPr>
        <w:t xml:space="preserve">), for each experiment where iron solubility is multiplied by a factor between 0.3 and 3, compared to the same experiment with no factor applied (a and c)</w:t>
      </w:r>
      <w:r w:rsidDel="00000000" w:rsidR="00000000" w:rsidRPr="00000000">
        <w:rPr>
          <w:rFonts w:ascii="Times New Roman" w:cs="Times New Roman" w:eastAsia="Times New Roman" w:hAnsi="Times New Roman"/>
          <w:sz w:val="24"/>
          <w:szCs w:val="24"/>
          <w:rtl w:val="0"/>
        </w:rPr>
        <w:t xml:space="preserve">. Experiments using each of the dust deposition fields for Holocene (a and b) and Last Glacial Maximum (c and d) are shown with different symbols. For each simulation (single data point), the factor of iron solubility was only applied to all grid cells within a specific high-nutrient, low- chlorophyll (HNLC) ocean basin (North Atlantic (NA), North Pacific (NP), Central Eastern Pacific (CEP), South Pacific (SP) and South Atlántic-Indian ocean (SAI)), while iron solubility in all other grid cells in the model was left unchanged. Results are also shown with respect to the median fractional iron solubility of the ocean basin considered (</w:t>
      </w:r>
      <w:r w:rsidDel="00000000" w:rsidR="00000000" w:rsidRPr="00000000">
        <w:rPr>
          <w:rFonts w:ascii="Times New Roman" w:cs="Times New Roman" w:eastAsia="Times New Roman" w:hAnsi="Times New Roman"/>
          <w:sz w:val="24"/>
          <w:szCs w:val="24"/>
          <w:rtl w:val="0"/>
        </w:rPr>
        <w:t xml:space="preserve">b and </w:t>
      </w: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regional patterns, our findings align with global trends. Increasing solubility above control levels results in higher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sequestration</w:t>
      </w:r>
      <w:r w:rsidDel="00000000" w:rsidR="00000000" w:rsidRPr="00000000">
        <w:rPr>
          <w:rFonts w:ascii="Times New Roman" w:cs="Times New Roman" w:eastAsia="Times New Roman" w:hAnsi="Times New Roman"/>
          <w:sz w:val="24"/>
          <w:szCs w:val="24"/>
          <w:rtl w:val="0"/>
        </w:rPr>
        <w:t xml:space="preserve"> (Figure 6a, 6c), and conversely. Sensitivity experiments to Fe variation show that during the LGM, CO2 concentration was reduced by 8-11% above the capture of control simulations. The most significant variations occurred in the </w:t>
      </w:r>
      <w:r w:rsidDel="00000000" w:rsidR="00000000" w:rsidRPr="00000000">
        <w:rPr>
          <w:rFonts w:ascii="Times New Roman" w:cs="Times New Roman" w:eastAsia="Times New Roman" w:hAnsi="Times New Roman"/>
          <w:sz w:val="24"/>
          <w:szCs w:val="24"/>
          <w:rtl w:val="0"/>
        </w:rPr>
        <w:t xml:space="preserve">South Atlantic-Indian</w:t>
      </w:r>
      <w:r w:rsidDel="00000000" w:rsidR="00000000" w:rsidRPr="00000000">
        <w:rPr>
          <w:rFonts w:ascii="Times New Roman" w:cs="Times New Roman" w:eastAsia="Times New Roman" w:hAnsi="Times New Roman"/>
          <w:sz w:val="24"/>
          <w:szCs w:val="24"/>
          <w:rtl w:val="0"/>
        </w:rPr>
        <w:t xml:space="preserve"> (SAI) region, where the maximum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capture averaged 8.9 ppm. In the Holocene, although the regional patterns replicated those of the LGM, HNLC areas were responsible for a smaller proportion of global CO2 sequestration, accounting for only 44-62% compared to 61-82% during the LGM. This difference is likely due to lower dust deposition and a slight reduction in Fe solubility, particularly in HNLC regions relative to glacial periods (Figure </w:t>
      </w:r>
      <w:r w:rsidDel="00000000" w:rsidR="00000000" w:rsidRPr="00000000">
        <w:rPr>
          <w:rFonts w:ascii="Times New Roman" w:cs="Times New Roman" w:eastAsia="Times New Roman" w:hAnsi="Times New Roman"/>
          <w:sz w:val="24"/>
          <w:szCs w:val="24"/>
          <w:rtl w:val="0"/>
        </w:rPr>
        <w:t xml:space="preserve">4b and 4d</w:t>
      </w:r>
      <w:r w:rsidDel="00000000" w:rsidR="00000000" w:rsidRPr="00000000">
        <w:rPr>
          <w:rFonts w:ascii="Times New Roman" w:cs="Times New Roman" w:eastAsia="Times New Roman" w:hAnsi="Times New Roman"/>
          <w:sz w:val="24"/>
          <w:szCs w:val="24"/>
          <w:rtl w:val="0"/>
        </w:rPr>
        <w:t xml:space="preserve">). During this time, the SAI region had an average maximum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capture of 9.2 ppm, while the North Atlantic basin became more active.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illustrates how the Southern Oceans (SO), particularly the SAI basin, exerts a major control over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sequestration, especially during the LGM, d</w:t>
      </w:r>
      <w:r w:rsidDel="00000000" w:rsidR="00000000" w:rsidRPr="00000000">
        <w:rPr>
          <w:rFonts w:ascii="Times New Roman" w:cs="Times New Roman" w:eastAsia="Times New Roman" w:hAnsi="Times New Roman"/>
          <w:sz w:val="24"/>
          <w:szCs w:val="24"/>
          <w:rtl w:val="0"/>
        </w:rPr>
        <w:t xml:space="preserve">espite being highly sensitive to variations in Fe solubility</w:t>
      </w:r>
      <w:r w:rsidDel="00000000" w:rsidR="00000000" w:rsidRPr="00000000">
        <w:rPr>
          <w:rFonts w:ascii="Times New Roman" w:cs="Times New Roman" w:eastAsia="Times New Roman" w:hAnsi="Times New Roman"/>
          <w:sz w:val="24"/>
          <w:szCs w:val="24"/>
          <w:rtl w:val="0"/>
        </w:rPr>
        <w:t xml:space="preserve"> (as shown in </w:t>
      </w:r>
      <w:r w:rsidDel="00000000" w:rsidR="00000000" w:rsidRPr="00000000">
        <w:rPr>
          <w:rFonts w:ascii="Times New Roman" w:cs="Times New Roman" w:eastAsia="Times New Roman" w:hAnsi="Times New Roman"/>
          <w:sz w:val="24"/>
          <w:szCs w:val="24"/>
          <w:rtl w:val="0"/>
        </w:rPr>
        <w:t xml:space="preserve">Figure 4b and 4d</w:t>
      </w:r>
      <w:r w:rsidDel="00000000" w:rsidR="00000000" w:rsidRPr="00000000">
        <w:rPr>
          <w:rFonts w:ascii="Times New Roman" w:cs="Times New Roman" w:eastAsia="Times New Roman" w:hAnsi="Times New Roman"/>
          <w:sz w:val="24"/>
          <w:szCs w:val="24"/>
          <w:rtl w:val="0"/>
        </w:rPr>
        <w:t xml:space="preserve">). This increase in sequestration during the LGM could be linked to elevated dust deposition in the region, which was significantly higher during glacial periods, reaching up to 20 times that of the Holocene (as reported by Lamy et al., 2014, and Dome Fuji Ice Core Project members, 2017). However, some models, such as MIROC-ESM and MRI-CGCM3,  tend to underestimate the magnitude of glaciogenic fluxes, possibly due to a lack of agreement in the way each model has been configured to represent vegetation distribution. The North Pacific (NP) basin is the second most active in terms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capture during both periods. These findings partially align with those of Lambert et al. (2021), with the main difference being observed in the Central-Eastern Pacific (CEP). Although it tends to differ slightly from control simulations in both periods, with maximum differences of 3 ppm for maximum solubility values, the North Atlantic (NA) appears to have the least impact on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reduction during the LGM. Regardless of the Fe solubility value, the simulations show that the capacity to handle bioavailable Fe remains almost unchanged. However, during the Holocene, the CEP basin appears to play a more significant role than the South Pacific (SP) in terms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sequestration. This trend is possibly associated with weaker Fe deposition in the NA basin relative to the CEP, despite some models reporting increased fluxes from North Africa during the LGM.</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Basin efficiency</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of different ocean basins to the total global CO2 reduction due to dust-borne Fe fertilization depends on both the total ocean basin area and the magnitude of iron deposition. W</w:t>
      </w:r>
      <w:ins w:author="NATALIA OPAZO CUEVAS" w:id="2" w:date="2023-04-24T21:35:34Z">
        <w:r w:rsidDel="00000000" w:rsidR="00000000" w:rsidRPr="00000000">
          <w:rPr>
            <w:rFonts w:ascii="Times New Roman" w:cs="Times New Roman" w:eastAsia="Times New Roman" w:hAnsi="Times New Roman"/>
            <w:sz w:val="24"/>
            <w:szCs w:val="24"/>
            <w:rtl w:val="0"/>
          </w:rPr>
          <w:t xml:space="preserve">hen normalizing the CO2 concentration by both of these factors, it reveals that the SP and CEP basins are the most efficient in using available ocean resources to reduce atmospheric CO2 concentration for both periods (Figure 7). </w:t>
        </w:r>
      </w:ins>
      <w:r w:rsidDel="00000000" w:rsidR="00000000" w:rsidRPr="00000000">
        <w:rPr>
          <w:rFonts w:ascii="Times New Roman" w:cs="Times New Roman" w:eastAsia="Times New Roman" w:hAnsi="Times New Roman"/>
          <w:sz w:val="24"/>
          <w:szCs w:val="24"/>
          <w:rtl w:val="0"/>
        </w:rPr>
        <w:t xml:space="preserve">The CEP is an upwelling zone, therefore, a continuous nutrient supply makes this region of vital importance for the biological pump. However, when contrasting the Holocene and the LGM, we can see how the solubility of deposited Fe usually varies between 0.5 and 2.0%, with lower values during the LGM (Figure </w:t>
      </w:r>
      <w:r w:rsidDel="00000000" w:rsidR="00000000" w:rsidRPr="00000000">
        <w:rPr>
          <w:rFonts w:ascii="Times New Roman" w:cs="Times New Roman" w:eastAsia="Times New Roman" w:hAnsi="Times New Roman"/>
          <w:sz w:val="24"/>
          <w:szCs w:val="24"/>
          <w:rtl w:val="0"/>
        </w:rPr>
        <w:t xml:space="preserve">4b and 4d</w:t>
      </w:r>
      <w:r w:rsidDel="00000000" w:rsidR="00000000" w:rsidRPr="00000000">
        <w:rPr>
          <w:rFonts w:ascii="Times New Roman" w:cs="Times New Roman" w:eastAsia="Times New Roman" w:hAnsi="Times New Roman"/>
          <w:sz w:val="24"/>
          <w:szCs w:val="24"/>
          <w:rtl w:val="0"/>
        </w:rPr>
        <w:t xml:space="preserve">). These values are much lower than those found in the SP basin. </w:t>
      </w:r>
      <w:commentRangeStart w:id="3"/>
      <w:r w:rsidDel="00000000" w:rsidR="00000000" w:rsidRPr="00000000">
        <w:rPr>
          <w:rFonts w:ascii="Times New Roman" w:cs="Times New Roman" w:eastAsia="Times New Roman" w:hAnsi="Times New Roman"/>
          <w:sz w:val="24"/>
          <w:szCs w:val="24"/>
          <w:rtl w:val="0"/>
        </w:rPr>
        <w:t xml:space="preserve">As we know biogenic processes are especially sensitive with dissolved Fe. </w:t>
      </w:r>
      <w:r w:rsidDel="00000000" w:rsidR="00000000" w:rsidRPr="00000000">
        <w:rPr>
          <w:rFonts w:ascii="Times New Roman" w:cs="Times New Roman" w:eastAsia="Times New Roman" w:hAnsi="Times New Roman"/>
          <w:sz w:val="24"/>
          <w:szCs w:val="24"/>
          <w:rtl w:val="0"/>
        </w:rPr>
        <w:t xml:space="preserve">Therefore, it is significant that a region with low Fe supply, such as CEP, can exhibit such high efficiency in iron utilization when compared to other basins.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remarkable hemispheric differences between basins (Figure 7b, 7d). While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seems to display a </w:t>
      </w:r>
      <w:commentRangeStart w:id="4"/>
      <w:r w:rsidDel="00000000" w:rsidR="00000000" w:rsidRPr="00000000">
        <w:rPr>
          <w:rFonts w:ascii="Times New Roman" w:cs="Times New Roman" w:eastAsia="Times New Roman" w:hAnsi="Times New Roman"/>
          <w:sz w:val="24"/>
          <w:szCs w:val="24"/>
          <w:rtl w:val="0"/>
        </w:rPr>
        <w:t xml:space="preserve">gradual use</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of bioavailable Fe for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capture, the rest of the HNLC zones show a tendency to be more efficient in utilizing deposited Fe. Therefore, with small amounts, they can achieve the same performance as large basins, as we can see by comparing the behavior of NP and SAI or CEP and SP.</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Diffe</w:t>
      </w:r>
      <w:r w:rsidDel="00000000" w:rsidR="00000000" w:rsidRPr="00000000">
        <w:rPr>
          <w:rFonts w:ascii="Times New Roman" w:cs="Times New Roman" w:eastAsia="Times New Roman" w:hAnsi="Times New Roman"/>
          <w:sz w:val="24"/>
          <w:szCs w:val="24"/>
          <w:rtl w:val="0"/>
        </w:rPr>
        <w:t xml:space="preserve">ren</w:t>
      </w:r>
      <w:r w:rsidDel="00000000" w:rsidR="00000000" w:rsidRPr="00000000">
        <w:rPr>
          <w:rFonts w:ascii="Times New Roman" w:cs="Times New Roman" w:eastAsia="Times New Roman" w:hAnsi="Times New Roman"/>
          <w:sz w:val="24"/>
          <w:szCs w:val="24"/>
          <w:rtl w:val="0"/>
        </w:rPr>
        <w:t xml:space="preserve">ce in atmospheric carbon dioxide partial pressure (pCO2) as in Figure 6, this time normalized by area and dust deposition load.</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trends are evident in both periods, the hemispheric differentiation is more notable during the Holocene than during the LGM. The above more prominently demonstrates the saturation effect of Fe under higher rates of dust deposition.</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A OPAZO CUEVAS" w:id="1" w:date="2023-04-25T16:29:1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figura original para que no haya suplementaria</w:t>
      </w:r>
    </w:p>
  </w:comment>
  <w:comment w:author="NATALIA OPAZO CUEVAS" w:id="2" w:date="2023-04-25T16:29:5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Sacar lo de figura suplementaria, cambiar por la figura 5</w:t>
      </w:r>
    </w:p>
  </w:comment>
  <w:comment w:author="Nicolás Cosentino" w:id="4" w:date="2023-04-07T14:05:21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acá "gradual" está mal usado... discutámoslo el lunes</w:t>
      </w:r>
    </w:p>
  </w:comment>
  <w:comment w:author="Nicolás Cosentino" w:id="0" w:date="2023-04-25T16:27:34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expandir este caption para explicar los agregados de la figura: valores pCO2 de equilibrio</w:t>
      </w:r>
    </w:p>
  </w:comment>
  <w:comment w:author="Nicolás Cosentino" w:id="3" w:date="2023-04-25T16:46:50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reformular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